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62" w:rsidRDefault="000944C8" w:rsidP="00724F28">
      <w:pPr>
        <w:pStyle w:val="Title"/>
      </w:pPr>
      <w:r>
        <w:t>Lab 4</w:t>
      </w:r>
      <w:r w:rsidR="00AE3762">
        <w:t xml:space="preserve"> </w:t>
      </w:r>
      <w:r w:rsidR="00DE3AC8">
        <w:t>Final Report</w:t>
      </w:r>
    </w:p>
    <w:p w:rsidR="000944C8" w:rsidRDefault="000944C8" w:rsidP="000944C8">
      <w:pPr>
        <w:pStyle w:val="Heading1"/>
        <w:spacing w:before="96" w:after="96"/>
      </w:pPr>
      <w:r w:rsidRPr="00AE3762">
        <w:t xml:space="preserve">Team Members </w:t>
      </w:r>
    </w:p>
    <w:p w:rsidR="000944C8" w:rsidRPr="00AE3762" w:rsidRDefault="000944C8" w:rsidP="000944C8">
      <w:r w:rsidRPr="00AE3762">
        <w:t xml:space="preserve">Team </w:t>
      </w:r>
      <w:r>
        <w:t>m</w:t>
      </w:r>
      <w:r w:rsidRPr="00AE3762">
        <w:t>ember: Name</w:t>
      </w:r>
    </w:p>
    <w:p w:rsidR="000944C8" w:rsidRDefault="000944C8" w:rsidP="000944C8">
      <w:r w:rsidRPr="00AE3762">
        <w:t xml:space="preserve">Team </w:t>
      </w:r>
      <w:r>
        <w:t>m</w:t>
      </w:r>
      <w:r w:rsidRPr="00AE3762">
        <w:t xml:space="preserve">ember: Name </w:t>
      </w:r>
    </w:p>
    <w:p w:rsidR="00AE3762" w:rsidRDefault="00724F28" w:rsidP="00724F28">
      <w:pPr>
        <w:pStyle w:val="Heading1"/>
        <w:spacing w:before="96" w:after="96"/>
      </w:pPr>
      <w:r>
        <w:t xml:space="preserve">Implementation Diagram </w:t>
      </w:r>
    </w:p>
    <w:p w:rsidR="000944C8" w:rsidRDefault="000944C8" w:rsidP="000944C8">
      <w:r>
        <w:t>(Draw your design similar to the one shown below)</w:t>
      </w:r>
    </w:p>
    <w:p w:rsidR="000944C8" w:rsidRPr="000944C8" w:rsidRDefault="000944C8" w:rsidP="000944C8"/>
    <w:p w:rsidR="00AE3762" w:rsidRDefault="000944C8" w:rsidP="000944C8">
      <w:pPr>
        <w:rPr>
          <w:kern w:val="0"/>
        </w:rPr>
      </w:pPr>
      <w:r w:rsidRPr="000944C8">
        <w:rPr>
          <w:noProof/>
          <w:kern w:val="0"/>
        </w:rPr>
        <w:drawing>
          <wp:inline distT="0" distB="0" distL="0" distR="0" wp14:anchorId="313B0FA7" wp14:editId="7BBBEBB9">
            <wp:extent cx="5943600" cy="4665345"/>
            <wp:effectExtent l="0" t="0" r="0" b="0"/>
            <wp:docPr id="4" name="Picture 6" descr="f04-2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f04-24-P3744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4F28" w:rsidRDefault="00724F28" w:rsidP="00724F28">
      <w:pPr>
        <w:rPr>
          <w:kern w:val="0"/>
        </w:rPr>
      </w:pPr>
    </w:p>
    <w:p w:rsidR="000944C8" w:rsidRDefault="000944C8" w:rsidP="007D2E5F">
      <w:pPr>
        <w:pStyle w:val="Heading1"/>
        <w:spacing w:before="96" w:after="96"/>
      </w:pPr>
      <w:r>
        <w:t>Datapath</w:t>
      </w:r>
    </w:p>
    <w:p w:rsidR="000944C8" w:rsidRPr="000944C8" w:rsidRDefault="000944C8" w:rsidP="000944C8">
      <w:r>
        <w:t xml:space="preserve">Describe the main datapath components and how they are connected. </w:t>
      </w:r>
    </w:p>
    <w:p w:rsidR="00AE3762" w:rsidRPr="004428E0" w:rsidRDefault="007D2E5F" w:rsidP="007D2E5F">
      <w:pPr>
        <w:pStyle w:val="Heading1"/>
        <w:spacing w:before="96" w:after="96"/>
      </w:pPr>
      <w:r>
        <w:t xml:space="preserve">ALU Control </w:t>
      </w:r>
    </w:p>
    <w:p w:rsidR="00351BF0" w:rsidRDefault="007D2E5F" w:rsidP="00724F28">
      <w:pPr>
        <w:rPr>
          <w:kern w:val="0"/>
        </w:rPr>
      </w:pPr>
      <w:r w:rsidRPr="007D2E5F">
        <w:rPr>
          <w:kern w:val="0"/>
        </w:rPr>
        <w:t>Describe ALU operations</w:t>
      </w:r>
      <w:r>
        <w:rPr>
          <w:kern w:val="0"/>
        </w:rPr>
        <w:t xml:space="preserve"> and the associated control in details. </w:t>
      </w:r>
    </w:p>
    <w:p w:rsidR="00291AB6" w:rsidRDefault="00291AB6" w:rsidP="007D2E5F">
      <w:pPr>
        <w:pStyle w:val="Heading1"/>
        <w:spacing w:before="96" w:after="96"/>
      </w:pPr>
      <w:r>
        <w:lastRenderedPageBreak/>
        <w:t>Control Unit</w:t>
      </w:r>
    </w:p>
    <w:p w:rsidR="00291AB6" w:rsidRDefault="00291AB6" w:rsidP="00291AB6">
      <w:pPr>
        <w:rPr>
          <w:kern w:val="0"/>
        </w:rPr>
      </w:pPr>
      <w:r w:rsidRPr="007D2E5F">
        <w:rPr>
          <w:kern w:val="0"/>
        </w:rPr>
        <w:t xml:space="preserve">Describe </w:t>
      </w:r>
      <w:r>
        <w:rPr>
          <w:kern w:val="0"/>
        </w:rPr>
        <w:t xml:space="preserve">the control unit and its inputs and outputs in details. </w:t>
      </w:r>
    </w:p>
    <w:p w:rsidR="00291AB6" w:rsidRPr="00291AB6" w:rsidRDefault="00837E43" w:rsidP="00291AB6">
      <w:pPr>
        <w:pStyle w:val="Heading1"/>
        <w:spacing w:before="96" w:after="96"/>
        <w:rPr>
          <w:kern w:val="0"/>
        </w:rPr>
      </w:pPr>
      <w:r>
        <w:rPr>
          <w:kern w:val="0"/>
        </w:rPr>
        <w:t>Simulation Results M</w:t>
      </w:r>
      <w:r w:rsidR="00291AB6" w:rsidRPr="00291AB6">
        <w:rPr>
          <w:kern w:val="0"/>
        </w:rPr>
        <w:t xml:space="preserve">emory and </w:t>
      </w:r>
      <w:r>
        <w:rPr>
          <w:kern w:val="0"/>
        </w:rPr>
        <w:t>R</w:t>
      </w:r>
      <w:r w:rsidR="00291AB6" w:rsidRPr="00291AB6">
        <w:rPr>
          <w:kern w:val="0"/>
        </w:rPr>
        <w:t xml:space="preserve">egister </w:t>
      </w:r>
      <w:r>
        <w:rPr>
          <w:kern w:val="0"/>
        </w:rPr>
        <w:t>F</w:t>
      </w:r>
      <w:r w:rsidR="00291AB6" w:rsidRPr="00291AB6">
        <w:rPr>
          <w:kern w:val="0"/>
        </w:rPr>
        <w:t>ile at clock cycle 0</w:t>
      </w:r>
    </w:p>
    <w:p w:rsidR="00291AB6" w:rsidRPr="00291AB6" w:rsidRDefault="00291AB6" w:rsidP="00291AB6">
      <w:pPr>
        <w:rPr>
          <w:kern w:val="0"/>
        </w:rPr>
      </w:pPr>
      <w:r w:rsidRPr="00291AB6">
        <w:rPr>
          <w:kern w:val="0"/>
        </w:rPr>
        <w:t>You need to print out the data and instructions in your memory and register</w:t>
      </w:r>
      <w:r>
        <w:rPr>
          <w:kern w:val="0"/>
        </w:rPr>
        <w:t xml:space="preserve"> </w:t>
      </w:r>
      <w:r w:rsidRPr="00291AB6">
        <w:rPr>
          <w:kern w:val="0"/>
        </w:rPr>
        <w:t>file</w:t>
      </w:r>
      <w:r w:rsidR="00837E43">
        <w:rPr>
          <w:kern w:val="0"/>
        </w:rPr>
        <w:t xml:space="preserve"> throughout the simulation as follows</w:t>
      </w:r>
      <w:r w:rsidRPr="00291AB6">
        <w:rPr>
          <w:kern w:val="0"/>
        </w:rPr>
        <w:t>.</w:t>
      </w:r>
    </w:p>
    <w:p w:rsidR="007D2E5F" w:rsidRDefault="00837E43" w:rsidP="00837E43">
      <w:pPr>
        <w:pStyle w:val="Heading2"/>
        <w:spacing w:before="96" w:after="96"/>
      </w:pPr>
      <w:r>
        <w:t>M</w:t>
      </w:r>
      <w:r w:rsidRPr="00291AB6">
        <w:t xml:space="preserve">emory and </w:t>
      </w:r>
      <w:r w:rsidR="006B07FC">
        <w:t>r</w:t>
      </w:r>
      <w:r w:rsidRPr="00291AB6">
        <w:t>egister</w:t>
      </w:r>
      <w:r w:rsidR="006B07FC">
        <w:t xml:space="preserve"> f</w:t>
      </w:r>
      <w:r w:rsidRPr="00291AB6">
        <w:t xml:space="preserve">ile </w:t>
      </w:r>
      <w:r w:rsidR="006B07FC">
        <w:t xml:space="preserve">contents </w:t>
      </w:r>
      <w:r w:rsidRPr="00291AB6">
        <w:t>at clock cycle 0</w:t>
      </w:r>
    </w:p>
    <w:p w:rsidR="00351BF0" w:rsidRPr="00351BF0" w:rsidRDefault="00837E43" w:rsidP="00724F28">
      <w:pPr>
        <w:rPr>
          <w:kern w:val="0"/>
        </w:rPr>
      </w:pPr>
      <w:r>
        <w:rPr>
          <w:kern w:val="0"/>
        </w:rPr>
        <w:t>Memory (data + instruction):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1530"/>
        <w:gridCol w:w="4050"/>
      </w:tblGrid>
      <w:tr w:rsidR="00837E43" w:rsidTr="00837E43">
        <w:trPr>
          <w:trHeight w:hRule="exact" w:val="360"/>
        </w:trPr>
        <w:tc>
          <w:tcPr>
            <w:tcW w:w="1800" w:type="dxa"/>
            <w:shd w:val="clear" w:color="auto" w:fill="EEECE1" w:themeFill="background2"/>
            <w:vAlign w:val="center"/>
          </w:tcPr>
          <w:p w:rsidR="00837E43" w:rsidRPr="00351BF0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Address</w:t>
            </w:r>
          </w:p>
        </w:tc>
        <w:tc>
          <w:tcPr>
            <w:tcW w:w="1530" w:type="dxa"/>
            <w:shd w:val="clear" w:color="auto" w:fill="EEECE1" w:themeFill="background2"/>
          </w:tcPr>
          <w:p w:rsidR="00837E43" w:rsidRPr="00351BF0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Hex Value</w:t>
            </w:r>
          </w:p>
        </w:tc>
        <w:tc>
          <w:tcPr>
            <w:tcW w:w="4050" w:type="dxa"/>
            <w:shd w:val="clear" w:color="auto" w:fill="EEECE1" w:themeFill="background2"/>
          </w:tcPr>
          <w:p w:rsidR="00837E43" w:rsidRPr="00351BF0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Binary Value</w:t>
            </w:r>
          </w:p>
        </w:tc>
      </w:tr>
      <w:tr w:rsidR="00837E43" w:rsidTr="00837E43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0x000</w:t>
            </w:r>
          </w:p>
        </w:tc>
        <w:tc>
          <w:tcPr>
            <w:tcW w:w="1530" w:type="dxa"/>
          </w:tcPr>
          <w:p w:rsidR="00837E43" w:rsidRPr="00351BF0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0x0000</w:t>
            </w:r>
          </w:p>
        </w:tc>
        <w:tc>
          <w:tcPr>
            <w:tcW w:w="4050" w:type="dxa"/>
          </w:tcPr>
          <w:p w:rsidR="00837E43" w:rsidRPr="00351BF0" w:rsidRDefault="00837E43" w:rsidP="00724F28">
            <w:pPr>
              <w:rPr>
                <w:kern w:val="0"/>
              </w:rPr>
            </w:pPr>
            <w:r w:rsidRPr="00837E43">
              <w:rPr>
                <w:kern w:val="0"/>
              </w:rPr>
              <w:t>0000 0000 0000 0000</w:t>
            </w:r>
          </w:p>
        </w:tc>
      </w:tr>
      <w:tr w:rsidR="00837E43" w:rsidTr="00837E43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0x002</w:t>
            </w:r>
          </w:p>
        </w:tc>
        <w:tc>
          <w:tcPr>
            <w:tcW w:w="1530" w:type="dxa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0xFFFB</w:t>
            </w:r>
          </w:p>
        </w:tc>
        <w:tc>
          <w:tcPr>
            <w:tcW w:w="4050" w:type="dxa"/>
          </w:tcPr>
          <w:p w:rsidR="00837E43" w:rsidRPr="00351BF0" w:rsidRDefault="00837E43" w:rsidP="00724F28">
            <w:pPr>
              <w:rPr>
                <w:kern w:val="0"/>
              </w:rPr>
            </w:pPr>
            <w:r w:rsidRPr="00837E43">
              <w:rPr>
                <w:kern w:val="0"/>
              </w:rPr>
              <w:t>1111 1111 1111 1011</w:t>
            </w:r>
          </w:p>
        </w:tc>
      </w:tr>
      <w:tr w:rsidR="00837E43" w:rsidTr="00837E43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1530" w:type="dxa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4050" w:type="dxa"/>
          </w:tcPr>
          <w:p w:rsidR="00837E43" w:rsidRDefault="00837E43" w:rsidP="00724F28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:rsidR="00224E3A" w:rsidRDefault="00224E3A" w:rsidP="00724F28">
      <w:pPr>
        <w:rPr>
          <w:kern w:val="0"/>
        </w:rPr>
      </w:pPr>
    </w:p>
    <w:p w:rsidR="00837E43" w:rsidRDefault="00837E43" w:rsidP="00724F28">
      <w:pPr>
        <w:rPr>
          <w:kern w:val="0"/>
        </w:rPr>
      </w:pPr>
      <w:r>
        <w:rPr>
          <w:kern w:val="0"/>
        </w:rPr>
        <w:t>Register file (data):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1530"/>
        <w:gridCol w:w="4050"/>
      </w:tblGrid>
      <w:tr w:rsidR="00837E43" w:rsidTr="0014270A">
        <w:trPr>
          <w:trHeight w:hRule="exact" w:val="360"/>
        </w:trPr>
        <w:tc>
          <w:tcPr>
            <w:tcW w:w="1800" w:type="dxa"/>
            <w:shd w:val="clear" w:color="auto" w:fill="EEECE1" w:themeFill="background2"/>
            <w:vAlign w:val="center"/>
          </w:tcPr>
          <w:p w:rsidR="00837E43" w:rsidRPr="00351BF0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Register #</w:t>
            </w:r>
          </w:p>
        </w:tc>
        <w:tc>
          <w:tcPr>
            <w:tcW w:w="1530" w:type="dxa"/>
            <w:shd w:val="clear" w:color="auto" w:fill="EEECE1" w:themeFill="background2"/>
          </w:tcPr>
          <w:p w:rsidR="00837E43" w:rsidRPr="00351BF0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Hex Value</w:t>
            </w:r>
          </w:p>
        </w:tc>
        <w:tc>
          <w:tcPr>
            <w:tcW w:w="4050" w:type="dxa"/>
            <w:shd w:val="clear" w:color="auto" w:fill="EEECE1" w:themeFill="background2"/>
          </w:tcPr>
          <w:p w:rsidR="00837E43" w:rsidRPr="00351BF0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Binary Value</w:t>
            </w:r>
          </w:p>
        </w:tc>
      </w:tr>
      <w:tr w:rsidR="00837E43" w:rsidTr="0014270A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30" w:type="dxa"/>
          </w:tcPr>
          <w:p w:rsidR="00837E43" w:rsidRPr="00351BF0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0x0000</w:t>
            </w:r>
          </w:p>
        </w:tc>
        <w:tc>
          <w:tcPr>
            <w:tcW w:w="4050" w:type="dxa"/>
          </w:tcPr>
          <w:p w:rsidR="00837E43" w:rsidRPr="00351BF0" w:rsidRDefault="00837E43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0000 0000 0000 0000</w:t>
            </w:r>
          </w:p>
        </w:tc>
      </w:tr>
      <w:tr w:rsidR="00837E43" w:rsidTr="0014270A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30" w:type="dxa"/>
          </w:tcPr>
          <w:p w:rsidR="00837E43" w:rsidRDefault="00837E43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0x0027</w:t>
            </w:r>
          </w:p>
        </w:tc>
        <w:tc>
          <w:tcPr>
            <w:tcW w:w="4050" w:type="dxa"/>
          </w:tcPr>
          <w:p w:rsidR="00837E43" w:rsidRPr="00351BF0" w:rsidRDefault="00837E43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0000 0000 0010 0111</w:t>
            </w:r>
          </w:p>
        </w:tc>
      </w:tr>
      <w:tr w:rsidR="00837E43" w:rsidTr="0014270A">
        <w:trPr>
          <w:trHeight w:hRule="exact" w:val="360"/>
        </w:trPr>
        <w:tc>
          <w:tcPr>
            <w:tcW w:w="1800" w:type="dxa"/>
            <w:vAlign w:val="center"/>
          </w:tcPr>
          <w:p w:rsidR="00837E43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1530" w:type="dxa"/>
          </w:tcPr>
          <w:p w:rsidR="00837E43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4050" w:type="dxa"/>
          </w:tcPr>
          <w:p w:rsidR="00837E43" w:rsidRDefault="00837E43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:rsidR="00837E43" w:rsidRDefault="006B07FC" w:rsidP="00724F28">
      <w:pPr>
        <w:pStyle w:val="Heading2"/>
        <w:spacing w:before="96" w:after="96"/>
      </w:pPr>
      <w:r>
        <w:t>Memory and register file contents for each loop</w:t>
      </w:r>
      <w:r w:rsidRPr="006B07FC">
        <w:t>:</w:t>
      </w:r>
    </w:p>
    <w:p w:rsidR="006B07FC" w:rsidRDefault="006B07FC" w:rsidP="006B07FC">
      <w:r>
        <w:t>You need to print out the data (not instructions) in your memory and register file after each loop. L, M, N should be the clock cycle numbers after each loop (e.g., L = 55 cycles after the first loop, N = 110 cycles after the second loop, etc). Your program should count the number of clock cycles after executing instructions.</w:t>
      </w:r>
    </w:p>
    <w:p w:rsidR="00224E3A" w:rsidRDefault="00224E3A" w:rsidP="006B07FC">
      <w:pPr>
        <w:rPr>
          <w:b/>
          <w:bCs/>
          <w:sz w:val="24"/>
          <w:u w:val="single"/>
        </w:rPr>
      </w:pPr>
    </w:p>
    <w:p w:rsidR="00224E3A" w:rsidRPr="00224E3A" w:rsidRDefault="00224E3A" w:rsidP="006B07FC">
      <w:pPr>
        <w:rPr>
          <w:sz w:val="24"/>
          <w:u w:val="single"/>
        </w:rPr>
      </w:pPr>
      <w:r w:rsidRPr="00224E3A">
        <w:rPr>
          <w:b/>
          <w:bCs/>
          <w:sz w:val="24"/>
          <w:u w:val="single"/>
        </w:rPr>
        <w:t>After the first loop, clock cycle: L</w:t>
      </w:r>
    </w:p>
    <w:p w:rsidR="00224E3A" w:rsidRPr="00351BF0" w:rsidRDefault="00224E3A" w:rsidP="00224E3A">
      <w:pPr>
        <w:rPr>
          <w:kern w:val="0"/>
        </w:rPr>
      </w:pPr>
      <w:r>
        <w:rPr>
          <w:kern w:val="0"/>
        </w:rPr>
        <w:t>Memory (data + instruction):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1530"/>
        <w:gridCol w:w="4050"/>
      </w:tblGrid>
      <w:tr w:rsidR="00224E3A" w:rsidTr="0014270A">
        <w:trPr>
          <w:trHeight w:hRule="exact" w:val="360"/>
        </w:trPr>
        <w:tc>
          <w:tcPr>
            <w:tcW w:w="1800" w:type="dxa"/>
            <w:shd w:val="clear" w:color="auto" w:fill="EEECE1" w:themeFill="background2"/>
            <w:vAlign w:val="center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Address</w:t>
            </w:r>
          </w:p>
        </w:tc>
        <w:tc>
          <w:tcPr>
            <w:tcW w:w="1530" w:type="dxa"/>
            <w:shd w:val="clear" w:color="auto" w:fill="EEECE1" w:themeFill="background2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Hex Value</w:t>
            </w:r>
          </w:p>
        </w:tc>
        <w:tc>
          <w:tcPr>
            <w:tcW w:w="4050" w:type="dxa"/>
            <w:shd w:val="clear" w:color="auto" w:fill="EEECE1" w:themeFill="background2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Binary Value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0x000</w:t>
            </w:r>
          </w:p>
        </w:tc>
        <w:tc>
          <w:tcPr>
            <w:tcW w:w="1530" w:type="dxa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0x0000</w:t>
            </w:r>
          </w:p>
        </w:tc>
        <w:tc>
          <w:tcPr>
            <w:tcW w:w="4050" w:type="dxa"/>
          </w:tcPr>
          <w:p w:rsidR="00224E3A" w:rsidRPr="00351BF0" w:rsidRDefault="00224E3A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0000 0000 0000 0000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0x002</w:t>
            </w:r>
          </w:p>
        </w:tc>
        <w:tc>
          <w:tcPr>
            <w:tcW w:w="1530" w:type="dxa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0xFFFB</w:t>
            </w:r>
          </w:p>
        </w:tc>
        <w:tc>
          <w:tcPr>
            <w:tcW w:w="4050" w:type="dxa"/>
          </w:tcPr>
          <w:p w:rsidR="00224E3A" w:rsidRPr="00351BF0" w:rsidRDefault="00224E3A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1111 1111 1111 1011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1530" w:type="dxa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4050" w:type="dxa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:rsidR="00224E3A" w:rsidRDefault="00224E3A" w:rsidP="00224E3A">
      <w:pPr>
        <w:rPr>
          <w:kern w:val="0"/>
        </w:rPr>
      </w:pPr>
    </w:p>
    <w:p w:rsidR="00224E3A" w:rsidRDefault="00224E3A" w:rsidP="00224E3A">
      <w:pPr>
        <w:rPr>
          <w:kern w:val="0"/>
        </w:rPr>
      </w:pPr>
    </w:p>
    <w:p w:rsidR="00224E3A" w:rsidRDefault="00224E3A" w:rsidP="00224E3A">
      <w:pPr>
        <w:rPr>
          <w:kern w:val="0"/>
        </w:rPr>
      </w:pPr>
      <w:r>
        <w:rPr>
          <w:kern w:val="0"/>
        </w:rPr>
        <w:t>Register file (data):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1530"/>
        <w:gridCol w:w="4050"/>
      </w:tblGrid>
      <w:tr w:rsidR="00224E3A" w:rsidTr="0014270A">
        <w:trPr>
          <w:trHeight w:hRule="exact" w:val="360"/>
        </w:trPr>
        <w:tc>
          <w:tcPr>
            <w:tcW w:w="1800" w:type="dxa"/>
            <w:shd w:val="clear" w:color="auto" w:fill="EEECE1" w:themeFill="background2"/>
            <w:vAlign w:val="center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Register #</w:t>
            </w:r>
          </w:p>
        </w:tc>
        <w:tc>
          <w:tcPr>
            <w:tcW w:w="1530" w:type="dxa"/>
            <w:shd w:val="clear" w:color="auto" w:fill="EEECE1" w:themeFill="background2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Hex Value</w:t>
            </w:r>
          </w:p>
        </w:tc>
        <w:tc>
          <w:tcPr>
            <w:tcW w:w="4050" w:type="dxa"/>
            <w:shd w:val="clear" w:color="auto" w:fill="EEECE1" w:themeFill="background2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Binary Value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30" w:type="dxa"/>
          </w:tcPr>
          <w:p w:rsidR="00224E3A" w:rsidRPr="00351BF0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0x0000</w:t>
            </w:r>
          </w:p>
        </w:tc>
        <w:tc>
          <w:tcPr>
            <w:tcW w:w="4050" w:type="dxa"/>
          </w:tcPr>
          <w:p w:rsidR="00224E3A" w:rsidRPr="00351BF0" w:rsidRDefault="00224E3A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0000 0000 0000 0000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30" w:type="dxa"/>
          </w:tcPr>
          <w:p w:rsidR="00224E3A" w:rsidRDefault="00224E3A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0x0027</w:t>
            </w:r>
          </w:p>
        </w:tc>
        <w:tc>
          <w:tcPr>
            <w:tcW w:w="4050" w:type="dxa"/>
          </w:tcPr>
          <w:p w:rsidR="00224E3A" w:rsidRPr="00351BF0" w:rsidRDefault="00224E3A" w:rsidP="0014270A">
            <w:pPr>
              <w:rPr>
                <w:kern w:val="0"/>
              </w:rPr>
            </w:pPr>
            <w:r w:rsidRPr="00837E43">
              <w:rPr>
                <w:kern w:val="0"/>
              </w:rPr>
              <w:t>0000 0000 0010 0111</w:t>
            </w:r>
          </w:p>
        </w:tc>
      </w:tr>
      <w:tr w:rsidR="00224E3A" w:rsidTr="0014270A">
        <w:trPr>
          <w:trHeight w:hRule="exact" w:val="360"/>
        </w:trPr>
        <w:tc>
          <w:tcPr>
            <w:tcW w:w="1800" w:type="dxa"/>
            <w:vAlign w:val="center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1530" w:type="dxa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4050" w:type="dxa"/>
          </w:tcPr>
          <w:p w:rsidR="00224E3A" w:rsidRDefault="00224E3A" w:rsidP="0014270A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:rsidR="00224E3A" w:rsidRDefault="00224E3A" w:rsidP="00224E3A">
      <w:pPr>
        <w:rPr>
          <w:b/>
          <w:bCs/>
          <w:sz w:val="24"/>
          <w:u w:val="single"/>
        </w:rPr>
      </w:pPr>
    </w:p>
    <w:p w:rsidR="00224E3A" w:rsidRPr="00224E3A" w:rsidRDefault="00224E3A" w:rsidP="00224E3A">
      <w:pPr>
        <w:rPr>
          <w:sz w:val="24"/>
          <w:u w:val="single"/>
        </w:rPr>
      </w:pPr>
      <w:r w:rsidRPr="00224E3A">
        <w:rPr>
          <w:b/>
          <w:bCs/>
          <w:sz w:val="24"/>
          <w:u w:val="single"/>
        </w:rPr>
        <w:lastRenderedPageBreak/>
        <w:t xml:space="preserve">After the </w:t>
      </w:r>
      <w:r>
        <w:rPr>
          <w:b/>
          <w:bCs/>
          <w:sz w:val="24"/>
          <w:u w:val="single"/>
        </w:rPr>
        <w:t xml:space="preserve">second </w:t>
      </w:r>
      <w:r w:rsidRPr="00224E3A">
        <w:rPr>
          <w:b/>
          <w:bCs/>
          <w:sz w:val="24"/>
          <w:u w:val="single"/>
        </w:rPr>
        <w:t xml:space="preserve">loop, clock cycle: </w:t>
      </w:r>
      <w:r>
        <w:rPr>
          <w:b/>
          <w:bCs/>
          <w:sz w:val="24"/>
          <w:u w:val="single"/>
        </w:rPr>
        <w:t>M</w:t>
      </w:r>
    </w:p>
    <w:p w:rsidR="00224E3A" w:rsidRPr="00224E3A" w:rsidRDefault="00224E3A" w:rsidP="00224E3A">
      <w:r w:rsidRPr="00224E3A">
        <w:t>Memory Table:</w:t>
      </w:r>
      <w:r>
        <w:t xml:space="preserve"> …</w:t>
      </w:r>
    </w:p>
    <w:p w:rsidR="006B07FC" w:rsidRPr="006B07FC" w:rsidRDefault="00224E3A" w:rsidP="00224E3A">
      <w:r w:rsidRPr="00224E3A">
        <w:t>Register File:</w:t>
      </w:r>
      <w:r>
        <w:t xml:space="preserve"> </w:t>
      </w:r>
      <w:r>
        <w:rPr>
          <w:b/>
          <w:bCs/>
        </w:rPr>
        <w:t>…</w:t>
      </w:r>
    </w:p>
    <w:p w:rsidR="00224E3A" w:rsidRDefault="00224E3A" w:rsidP="00224E3A">
      <w:pPr>
        <w:rPr>
          <w:b/>
          <w:bCs/>
          <w:sz w:val="24"/>
          <w:u w:val="single"/>
        </w:rPr>
      </w:pPr>
    </w:p>
    <w:p w:rsidR="00224E3A" w:rsidRPr="00224E3A" w:rsidRDefault="00224E3A" w:rsidP="00224E3A">
      <w:pPr>
        <w:rPr>
          <w:sz w:val="24"/>
          <w:u w:val="single"/>
        </w:rPr>
      </w:pPr>
      <w:r w:rsidRPr="00224E3A">
        <w:rPr>
          <w:b/>
          <w:bCs/>
          <w:sz w:val="24"/>
          <w:u w:val="single"/>
        </w:rPr>
        <w:t xml:space="preserve">After the </w:t>
      </w:r>
      <w:r>
        <w:rPr>
          <w:b/>
          <w:bCs/>
          <w:sz w:val="24"/>
          <w:u w:val="single"/>
        </w:rPr>
        <w:t xml:space="preserve">nth </w:t>
      </w:r>
      <w:r w:rsidRPr="00224E3A">
        <w:rPr>
          <w:b/>
          <w:bCs/>
          <w:sz w:val="24"/>
          <w:u w:val="single"/>
        </w:rPr>
        <w:t xml:space="preserve">loop, clock cycle: </w:t>
      </w:r>
      <w:r>
        <w:rPr>
          <w:b/>
          <w:bCs/>
          <w:sz w:val="24"/>
          <w:u w:val="single"/>
        </w:rPr>
        <w:t>N</w:t>
      </w:r>
    </w:p>
    <w:p w:rsidR="00224E3A" w:rsidRPr="00224E3A" w:rsidRDefault="00224E3A" w:rsidP="00224E3A">
      <w:r w:rsidRPr="00224E3A">
        <w:t>Memory Table:</w:t>
      </w:r>
      <w:r>
        <w:t xml:space="preserve"> …</w:t>
      </w:r>
    </w:p>
    <w:p w:rsidR="00224E3A" w:rsidRDefault="00224E3A" w:rsidP="00224E3A">
      <w:pPr>
        <w:rPr>
          <w:b/>
          <w:bCs/>
        </w:rPr>
      </w:pPr>
      <w:r w:rsidRPr="00224E3A">
        <w:t>Register File:</w:t>
      </w:r>
      <w:r>
        <w:t xml:space="preserve"> </w:t>
      </w:r>
      <w:r>
        <w:rPr>
          <w:b/>
          <w:bCs/>
        </w:rPr>
        <w:t>…</w:t>
      </w:r>
    </w:p>
    <w:p w:rsidR="00224E3A" w:rsidRPr="00224E3A" w:rsidRDefault="00224E3A" w:rsidP="00224E3A">
      <w:pPr>
        <w:pStyle w:val="Heading1"/>
        <w:spacing w:before="96" w:after="96"/>
      </w:pPr>
      <w:r w:rsidRPr="00224E3A">
        <w:t>Integrated output data from the simulation results</w:t>
      </w:r>
    </w:p>
    <w:p w:rsidR="00224E3A" w:rsidRDefault="00224E3A" w:rsidP="00224E3A">
      <w:r w:rsidRPr="00224E3A">
        <w:t xml:space="preserve">Summarize the output </w:t>
      </w:r>
      <w:r w:rsidRPr="00224E3A">
        <w:rPr>
          <w:b/>
          <w:bCs/>
        </w:rPr>
        <w:t xml:space="preserve">data (not instructions) </w:t>
      </w:r>
      <w:r w:rsidRPr="00224E3A">
        <w:t>for the memory and register file for</w:t>
      </w:r>
      <w:r>
        <w:t xml:space="preserve"> </w:t>
      </w:r>
      <w:r w:rsidRPr="00224E3A">
        <w:t>n loops of the test program.</w:t>
      </w:r>
    </w:p>
    <w:p w:rsidR="00CA0570" w:rsidRDefault="00CA0570" w:rsidP="00224E3A">
      <w:r>
        <w:t>Memory (data):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1368"/>
        <w:gridCol w:w="1368"/>
        <w:gridCol w:w="1368"/>
        <w:gridCol w:w="1368"/>
        <w:gridCol w:w="1368"/>
        <w:gridCol w:w="1368"/>
      </w:tblGrid>
      <w:tr w:rsidR="00224E3A" w:rsidTr="0031604C"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Address</w:t>
            </w:r>
          </w:p>
        </w:tc>
        <w:tc>
          <w:tcPr>
            <w:tcW w:w="8208" w:type="dxa"/>
            <w:gridSpan w:val="6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Hex value after each loop</w:t>
            </w:r>
          </w:p>
        </w:tc>
      </w:tr>
      <w:tr w:rsidR="00224E3A" w:rsidTr="0031604C"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Initial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1</w:t>
            </w:r>
            <w:r w:rsidRPr="00224E3A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2</w:t>
            </w:r>
            <w:r w:rsidRPr="00224E3A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3</w:t>
            </w:r>
            <w:r w:rsidRPr="00224E3A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224E3A" w:rsidRDefault="00224E3A" w:rsidP="00224E3A">
            <w:pPr>
              <w:jc w:val="center"/>
            </w:pPr>
            <w:r>
              <w:t>n</w:t>
            </w:r>
            <w:r w:rsidRPr="00224E3A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24E3A" w:rsidTr="00CA0570">
        <w:tc>
          <w:tcPr>
            <w:tcW w:w="1170" w:type="dxa"/>
            <w:vAlign w:val="center"/>
          </w:tcPr>
          <w:p w:rsidR="00224E3A" w:rsidRDefault="00224E3A" w:rsidP="00224E3A">
            <w:pPr>
              <w:jc w:val="center"/>
            </w:pPr>
            <w:r>
              <w:t>0x00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FFFB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FFFB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</w:tr>
      <w:tr w:rsidR="00224E3A" w:rsidTr="00CA0570">
        <w:tc>
          <w:tcPr>
            <w:tcW w:w="1170" w:type="dxa"/>
            <w:vAlign w:val="center"/>
          </w:tcPr>
          <w:p w:rsidR="00224E3A" w:rsidRDefault="00224E3A" w:rsidP="00224E3A">
            <w:pPr>
              <w:jc w:val="center"/>
            </w:pPr>
            <w:r>
              <w:t>0x002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0005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0005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</w:tr>
      <w:tr w:rsidR="00224E3A" w:rsidTr="00CA0570">
        <w:tc>
          <w:tcPr>
            <w:tcW w:w="1170" w:type="dxa"/>
            <w:vAlign w:val="center"/>
          </w:tcPr>
          <w:p w:rsidR="00224E3A" w:rsidRDefault="00224E3A" w:rsidP="00224E3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224E3A" w:rsidRDefault="00224E3A" w:rsidP="00224E3A">
            <w:pPr>
              <w:jc w:val="center"/>
            </w:pPr>
            <w:r>
              <w:t>….</w:t>
            </w:r>
          </w:p>
        </w:tc>
      </w:tr>
    </w:tbl>
    <w:p w:rsidR="00CA0570" w:rsidRDefault="00CA0570" w:rsidP="00CA0570"/>
    <w:p w:rsidR="00CA0570" w:rsidRDefault="0031604C" w:rsidP="00CA0570">
      <w:r>
        <w:t xml:space="preserve">Register file </w:t>
      </w:r>
      <w:r w:rsidR="00CA0570">
        <w:t>(data):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1368"/>
        <w:gridCol w:w="1368"/>
        <w:gridCol w:w="1368"/>
        <w:gridCol w:w="1368"/>
        <w:gridCol w:w="1368"/>
        <w:gridCol w:w="1368"/>
      </w:tblGrid>
      <w:tr w:rsidR="00CA0570" w:rsidTr="0031604C"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Address</w:t>
            </w:r>
          </w:p>
        </w:tc>
        <w:tc>
          <w:tcPr>
            <w:tcW w:w="8208" w:type="dxa"/>
            <w:gridSpan w:val="6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Hex value after each loop</w:t>
            </w:r>
          </w:p>
        </w:tc>
      </w:tr>
      <w:tr w:rsidR="00CA0570" w:rsidTr="0031604C"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Initial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1</w:t>
            </w:r>
            <w:r w:rsidRPr="00224E3A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2</w:t>
            </w:r>
            <w:r w:rsidRPr="00224E3A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3</w:t>
            </w:r>
            <w:r w:rsidRPr="00224E3A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shd w:val="clear" w:color="auto" w:fill="EEECE1" w:themeFill="background2"/>
            <w:vAlign w:val="center"/>
          </w:tcPr>
          <w:p w:rsidR="00CA0570" w:rsidRDefault="00CA0570" w:rsidP="0014270A">
            <w:pPr>
              <w:jc w:val="center"/>
            </w:pPr>
            <w:r>
              <w:t>n</w:t>
            </w:r>
            <w:r w:rsidRPr="00224E3A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CA0570" w:rsidTr="0014270A">
        <w:tc>
          <w:tcPr>
            <w:tcW w:w="1170" w:type="dxa"/>
            <w:vAlign w:val="center"/>
          </w:tcPr>
          <w:p w:rsidR="00CA0570" w:rsidRDefault="0031604C" w:rsidP="0014270A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CA0570" w:rsidRDefault="0031604C" w:rsidP="0031604C">
            <w:pPr>
              <w:jc w:val="center"/>
            </w:pPr>
            <w:r>
              <w:t>0000</w:t>
            </w:r>
          </w:p>
        </w:tc>
        <w:tc>
          <w:tcPr>
            <w:tcW w:w="1368" w:type="dxa"/>
            <w:vAlign w:val="center"/>
          </w:tcPr>
          <w:p w:rsidR="00CA0570" w:rsidRDefault="0031604C" w:rsidP="0031604C">
            <w:pPr>
              <w:jc w:val="center"/>
            </w:pPr>
            <w:r>
              <w:t>0001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</w:tr>
      <w:tr w:rsidR="00CA0570" w:rsidTr="0014270A">
        <w:tc>
          <w:tcPr>
            <w:tcW w:w="1170" w:type="dxa"/>
            <w:vAlign w:val="center"/>
          </w:tcPr>
          <w:p w:rsidR="00CA0570" w:rsidRDefault="00CA0570" w:rsidP="0014270A">
            <w:pPr>
              <w:jc w:val="center"/>
            </w:pPr>
            <w:r>
              <w:t>2</w:t>
            </w:r>
          </w:p>
        </w:tc>
        <w:tc>
          <w:tcPr>
            <w:tcW w:w="1368" w:type="dxa"/>
            <w:vAlign w:val="center"/>
          </w:tcPr>
          <w:p w:rsidR="00CA0570" w:rsidRDefault="0031604C" w:rsidP="0014270A">
            <w:pPr>
              <w:jc w:val="center"/>
            </w:pPr>
            <w:r>
              <w:t>0000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000</w:t>
            </w:r>
            <w:r w:rsidR="0031604C">
              <w:t>1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</w:tr>
      <w:tr w:rsidR="00CA0570" w:rsidTr="0014270A">
        <w:tc>
          <w:tcPr>
            <w:tcW w:w="1170" w:type="dxa"/>
            <w:vAlign w:val="center"/>
          </w:tcPr>
          <w:p w:rsidR="00CA0570" w:rsidRDefault="00CA0570" w:rsidP="0014270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</w:t>
            </w:r>
            <w:r w:rsidR="00DF72A4">
              <w:t>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  <w:tc>
          <w:tcPr>
            <w:tcW w:w="1368" w:type="dxa"/>
            <w:vAlign w:val="center"/>
          </w:tcPr>
          <w:p w:rsidR="00CA0570" w:rsidRDefault="00CA0570" w:rsidP="0014270A">
            <w:pPr>
              <w:jc w:val="center"/>
            </w:pPr>
            <w:r>
              <w:t>….</w:t>
            </w:r>
          </w:p>
        </w:tc>
      </w:tr>
    </w:tbl>
    <w:p w:rsidR="0066703E" w:rsidRDefault="0066703E" w:rsidP="00837E43">
      <w:pPr>
        <w:pStyle w:val="Heading1"/>
        <w:spacing w:before="96" w:after="96"/>
        <w:rPr>
          <w:kern w:val="0"/>
        </w:rPr>
      </w:pPr>
      <w:r>
        <w:rPr>
          <w:kern w:val="0"/>
        </w:rPr>
        <w:t>Bonus Materials (if any)</w:t>
      </w:r>
    </w:p>
    <w:p w:rsidR="004E5DDD" w:rsidRPr="004E5DDD" w:rsidRDefault="004E5DDD" w:rsidP="004E5DDD">
      <w:r>
        <w:t xml:space="preserve">Describe the modification to the design you made to implement the bonus parts of lab4 </w:t>
      </w:r>
    </w:p>
    <w:p w:rsidR="00837E43" w:rsidRDefault="00837E43" w:rsidP="00837E43">
      <w:pPr>
        <w:pStyle w:val="Heading1"/>
        <w:spacing w:before="96" w:after="96"/>
        <w:rPr>
          <w:kern w:val="0"/>
        </w:rPr>
      </w:pPr>
      <w:r>
        <w:rPr>
          <w:kern w:val="0"/>
        </w:rPr>
        <w:t>Discussion</w:t>
      </w:r>
    </w:p>
    <w:p w:rsidR="00837E43" w:rsidRDefault="00837E43" w:rsidP="00837E43">
      <w:pPr>
        <w:rPr>
          <w:kern w:val="0"/>
        </w:rPr>
      </w:pPr>
      <w:r>
        <w:rPr>
          <w:kern w:val="0"/>
        </w:rPr>
        <w:t>Explain how your team optimized the simulation program, if any.</w:t>
      </w:r>
    </w:p>
    <w:p w:rsidR="00837E43" w:rsidRDefault="00837E43" w:rsidP="00837E43">
      <w:pPr>
        <w:rPr>
          <w:kern w:val="0"/>
        </w:rPr>
      </w:pPr>
      <w:r>
        <w:rPr>
          <w:kern w:val="0"/>
        </w:rPr>
        <w:t>Explain which part does not work correctly in your design, if any.</w:t>
      </w:r>
    </w:p>
    <w:p w:rsidR="00837E43" w:rsidRDefault="00837E43" w:rsidP="00837E43">
      <w:pPr>
        <w:rPr>
          <w:kern w:val="0"/>
        </w:rPr>
      </w:pPr>
      <w:r>
        <w:rPr>
          <w:kern w:val="0"/>
        </w:rPr>
        <w:t>Explain any other discussions regarding the project if applicable and relevant.</w:t>
      </w:r>
    </w:p>
    <w:p w:rsidR="00837E43" w:rsidRDefault="00837E43" w:rsidP="00837E43">
      <w:pPr>
        <w:pStyle w:val="Heading1"/>
        <w:spacing w:before="96" w:after="96"/>
        <w:rPr>
          <w:kern w:val="0"/>
        </w:rPr>
      </w:pPr>
      <w:r>
        <w:rPr>
          <w:kern w:val="0"/>
        </w:rPr>
        <w:t>Final Version of Simulator Code (Attached)</w:t>
      </w:r>
      <w:bookmarkStart w:id="12" w:name="_GoBack"/>
      <w:bookmarkEnd w:id="12"/>
    </w:p>
    <w:p w:rsidR="00351BF0" w:rsidRPr="004428E0" w:rsidRDefault="00351BF0" w:rsidP="00724F28"/>
    <w:sectPr w:rsidR="00351BF0" w:rsidRPr="004428E0" w:rsidSect="002E2438">
      <w:headerReference w:type="even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8C4" w:rsidRDefault="001C48C4" w:rsidP="00724F28">
      <w:r>
        <w:separator/>
      </w: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>
      <w:pPr>
        <w:numPr>
          <w:ins w:id="6" w:author="Sherif" w:date="2006-01-05T23:15:00Z"/>
        </w:numPr>
      </w:pPr>
    </w:p>
    <w:p w:rsidR="001C48C4" w:rsidRDefault="001C48C4" w:rsidP="00724F28">
      <w:pPr>
        <w:numPr>
          <w:ins w:id="7" w:author="Sherif" w:date="2006-01-05T23:15:00Z"/>
        </w:numPr>
      </w:pPr>
    </w:p>
    <w:p w:rsidR="001C48C4" w:rsidRDefault="001C48C4" w:rsidP="00724F28">
      <w:pPr>
        <w:numPr>
          <w:ins w:id="8" w:author="Sherif" w:date="2006-01-05T23:15:00Z"/>
        </w:numPr>
      </w:pP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/>
  </w:endnote>
  <w:endnote w:type="continuationSeparator" w:id="0">
    <w:p w:rsidR="001C48C4" w:rsidRDefault="001C48C4" w:rsidP="00724F28">
      <w:r>
        <w:continuationSeparator/>
      </w: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>
      <w:pPr>
        <w:numPr>
          <w:ins w:id="9" w:author="Sherif" w:date="2006-01-05T23:15:00Z"/>
        </w:numPr>
      </w:pPr>
    </w:p>
    <w:p w:rsidR="001C48C4" w:rsidRDefault="001C48C4" w:rsidP="00724F28">
      <w:pPr>
        <w:numPr>
          <w:ins w:id="10" w:author="Sherif" w:date="2006-01-05T23:15:00Z"/>
        </w:numPr>
      </w:pPr>
    </w:p>
    <w:p w:rsidR="001C48C4" w:rsidRDefault="001C48C4" w:rsidP="00724F28">
      <w:pPr>
        <w:numPr>
          <w:ins w:id="11" w:author="Sherif" w:date="2006-01-05T23:15:00Z"/>
        </w:numPr>
      </w:pP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8C4" w:rsidRDefault="001C48C4" w:rsidP="00724F28">
      <w:r>
        <w:separator/>
      </w: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>
      <w:pPr>
        <w:numPr>
          <w:ins w:id="0" w:author="Sherif" w:date="2006-01-05T23:15:00Z"/>
        </w:numPr>
      </w:pPr>
    </w:p>
    <w:p w:rsidR="001C48C4" w:rsidRDefault="001C48C4" w:rsidP="00724F28">
      <w:pPr>
        <w:numPr>
          <w:ins w:id="1" w:author="Sherif" w:date="2006-01-05T23:15:00Z"/>
        </w:numPr>
      </w:pPr>
    </w:p>
    <w:p w:rsidR="001C48C4" w:rsidRDefault="001C48C4" w:rsidP="00724F28">
      <w:pPr>
        <w:numPr>
          <w:ins w:id="2" w:author="Sherif" w:date="2006-01-05T23:15:00Z"/>
        </w:numPr>
      </w:pP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/>
  </w:footnote>
  <w:footnote w:type="continuationSeparator" w:id="0">
    <w:p w:rsidR="001C48C4" w:rsidRDefault="001C48C4" w:rsidP="00724F28">
      <w:r>
        <w:continuationSeparator/>
      </w: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>
      <w:pPr>
        <w:numPr>
          <w:ins w:id="3" w:author="Sherif" w:date="2006-01-05T23:15:00Z"/>
        </w:numPr>
      </w:pPr>
    </w:p>
    <w:p w:rsidR="001C48C4" w:rsidRDefault="001C48C4" w:rsidP="00724F28">
      <w:pPr>
        <w:numPr>
          <w:ins w:id="4" w:author="Sherif" w:date="2006-01-05T23:15:00Z"/>
        </w:numPr>
      </w:pPr>
    </w:p>
    <w:p w:rsidR="001C48C4" w:rsidRDefault="001C48C4" w:rsidP="00724F28">
      <w:pPr>
        <w:numPr>
          <w:ins w:id="5" w:author="Sherif" w:date="2006-01-05T23:15:00Z"/>
        </w:numPr>
      </w:pPr>
    </w:p>
    <w:p w:rsidR="001C48C4" w:rsidRDefault="001C48C4" w:rsidP="00724F28"/>
    <w:p w:rsidR="001C48C4" w:rsidRDefault="001C48C4" w:rsidP="00724F28"/>
    <w:p w:rsidR="001C48C4" w:rsidRDefault="001C48C4" w:rsidP="00724F28"/>
    <w:p w:rsidR="001C48C4" w:rsidRDefault="001C48C4" w:rsidP="00724F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62" w:rsidRDefault="00AE3762" w:rsidP="00724F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6D8E"/>
    <w:multiLevelType w:val="hybridMultilevel"/>
    <w:tmpl w:val="3C1C69B2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22BC6"/>
    <w:multiLevelType w:val="multilevel"/>
    <w:tmpl w:val="26808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A01431"/>
    <w:multiLevelType w:val="hybridMultilevel"/>
    <w:tmpl w:val="BD74A20E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F2C72"/>
    <w:multiLevelType w:val="multilevel"/>
    <w:tmpl w:val="8864E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2%1.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1B100F"/>
    <w:multiLevelType w:val="multilevel"/>
    <w:tmpl w:val="64208E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14120DF"/>
    <w:multiLevelType w:val="hybridMultilevel"/>
    <w:tmpl w:val="A6E41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57791"/>
    <w:multiLevelType w:val="multilevel"/>
    <w:tmpl w:val="DCE6D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38208D7"/>
    <w:multiLevelType w:val="multilevel"/>
    <w:tmpl w:val="202C8A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C34ED1"/>
    <w:multiLevelType w:val="hybridMultilevel"/>
    <w:tmpl w:val="BFBC09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497008"/>
    <w:multiLevelType w:val="hybridMultilevel"/>
    <w:tmpl w:val="78B09AC0"/>
    <w:lvl w:ilvl="0" w:tplc="E124D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D0EB9"/>
    <w:multiLevelType w:val="hybridMultilevel"/>
    <w:tmpl w:val="0ABE7BB4"/>
    <w:lvl w:ilvl="0" w:tplc="BAAAB1BC">
      <w:start w:val="1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425F38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C465495"/>
    <w:multiLevelType w:val="hybridMultilevel"/>
    <w:tmpl w:val="3A1E0E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4355CC"/>
    <w:multiLevelType w:val="hybridMultilevel"/>
    <w:tmpl w:val="77D6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B4D23"/>
    <w:multiLevelType w:val="multilevel"/>
    <w:tmpl w:val="62DAD8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6A538DA"/>
    <w:multiLevelType w:val="hybridMultilevel"/>
    <w:tmpl w:val="93E4094A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3B24C4"/>
    <w:multiLevelType w:val="hybridMultilevel"/>
    <w:tmpl w:val="7DAA3F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1B0DF8"/>
    <w:multiLevelType w:val="multilevel"/>
    <w:tmpl w:val="D9F65CA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8" w15:restartNumberingAfterBreak="0">
    <w:nsid w:val="2E535106"/>
    <w:multiLevelType w:val="hybridMultilevel"/>
    <w:tmpl w:val="51FEFE62"/>
    <w:lvl w:ilvl="0" w:tplc="6BAAE9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16D33"/>
    <w:multiLevelType w:val="hybridMultilevel"/>
    <w:tmpl w:val="1DFE030C"/>
    <w:lvl w:ilvl="0" w:tplc="BFC6A3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0E5AF8"/>
    <w:multiLevelType w:val="hybridMultilevel"/>
    <w:tmpl w:val="5278213C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B7BD3"/>
    <w:multiLevelType w:val="multilevel"/>
    <w:tmpl w:val="202C8A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FD62309"/>
    <w:multiLevelType w:val="multilevel"/>
    <w:tmpl w:val="428C57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67E18AA"/>
    <w:multiLevelType w:val="multilevel"/>
    <w:tmpl w:val="78B09A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7467A"/>
    <w:multiLevelType w:val="multilevel"/>
    <w:tmpl w:val="20E425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5" w15:restartNumberingAfterBreak="0">
    <w:nsid w:val="48AE6DBD"/>
    <w:multiLevelType w:val="multilevel"/>
    <w:tmpl w:val="BAF25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C940587"/>
    <w:multiLevelType w:val="multilevel"/>
    <w:tmpl w:val="64208E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CA50FFD"/>
    <w:multiLevelType w:val="hybridMultilevel"/>
    <w:tmpl w:val="39420D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2E274A"/>
    <w:multiLevelType w:val="hybridMultilevel"/>
    <w:tmpl w:val="F65CD84C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D3392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0E05542"/>
    <w:multiLevelType w:val="multilevel"/>
    <w:tmpl w:val="5F92C884"/>
    <w:lvl w:ilvl="0">
      <w:start w:val="1"/>
      <w:numFmt w:val="decimal"/>
      <w:pStyle w:val="Heading1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530"/>
        </w:tabs>
        <w:ind w:left="52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31" w15:restartNumberingAfterBreak="0">
    <w:nsid w:val="52375C44"/>
    <w:multiLevelType w:val="hybridMultilevel"/>
    <w:tmpl w:val="C9F68EF6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673A6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F521046"/>
    <w:multiLevelType w:val="hybridMultilevel"/>
    <w:tmpl w:val="FF38C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4600F"/>
    <w:multiLevelType w:val="hybridMultilevel"/>
    <w:tmpl w:val="CB563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83A42"/>
    <w:multiLevelType w:val="multilevel"/>
    <w:tmpl w:val="798460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6" w15:restartNumberingAfterBreak="0">
    <w:nsid w:val="65CD29BF"/>
    <w:multiLevelType w:val="singleLevel"/>
    <w:tmpl w:val="398C423E"/>
    <w:lvl w:ilvl="0">
      <w:start w:val="1"/>
      <w:numFmt w:val="decimal"/>
      <w:pStyle w:val="Reference"/>
      <w:lvlText w:val="[%1]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</w:abstractNum>
  <w:abstractNum w:abstractNumId="37" w15:restartNumberingAfterBreak="0">
    <w:nsid w:val="6A4D522D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712154BF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4B33698"/>
    <w:multiLevelType w:val="hybridMultilevel"/>
    <w:tmpl w:val="45D43844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D737DB"/>
    <w:multiLevelType w:val="hybridMultilevel"/>
    <w:tmpl w:val="71AC33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92BB2"/>
    <w:multiLevelType w:val="hybridMultilevel"/>
    <w:tmpl w:val="0060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00639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A107A07"/>
    <w:multiLevelType w:val="hybridMultilevel"/>
    <w:tmpl w:val="7EB8D39E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8F21DE"/>
    <w:multiLevelType w:val="multilevel"/>
    <w:tmpl w:val="428C57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C3E31C5"/>
    <w:multiLevelType w:val="multilevel"/>
    <w:tmpl w:val="85627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CDE1CFD"/>
    <w:multiLevelType w:val="hybridMultilevel"/>
    <w:tmpl w:val="7F463DA0"/>
    <w:lvl w:ilvl="0" w:tplc="EB523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C539D"/>
    <w:multiLevelType w:val="hybridMultilevel"/>
    <w:tmpl w:val="D7404A22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192F4C"/>
    <w:multiLevelType w:val="multilevel"/>
    <w:tmpl w:val="B7BE7ABC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num w:numId="1">
    <w:abstractNumId w:val="29"/>
  </w:num>
  <w:num w:numId="2">
    <w:abstractNumId w:val="7"/>
  </w:num>
  <w:num w:numId="3">
    <w:abstractNumId w:val="45"/>
  </w:num>
  <w:num w:numId="4">
    <w:abstractNumId w:val="38"/>
  </w:num>
  <w:num w:numId="5">
    <w:abstractNumId w:val="42"/>
  </w:num>
  <w:num w:numId="6">
    <w:abstractNumId w:val="1"/>
  </w:num>
  <w:num w:numId="7">
    <w:abstractNumId w:val="48"/>
  </w:num>
  <w:num w:numId="8">
    <w:abstractNumId w:val="5"/>
  </w:num>
  <w:num w:numId="9">
    <w:abstractNumId w:val="16"/>
  </w:num>
  <w:num w:numId="10">
    <w:abstractNumId w:val="12"/>
  </w:num>
  <w:num w:numId="11">
    <w:abstractNumId w:val="33"/>
  </w:num>
  <w:num w:numId="12">
    <w:abstractNumId w:val="6"/>
  </w:num>
  <w:num w:numId="13">
    <w:abstractNumId w:val="44"/>
  </w:num>
  <w:num w:numId="14">
    <w:abstractNumId w:val="22"/>
  </w:num>
  <w:num w:numId="15">
    <w:abstractNumId w:val="21"/>
  </w:num>
  <w:num w:numId="16">
    <w:abstractNumId w:val="26"/>
  </w:num>
  <w:num w:numId="17">
    <w:abstractNumId w:val="25"/>
  </w:num>
  <w:num w:numId="18">
    <w:abstractNumId w:val="14"/>
  </w:num>
  <w:num w:numId="19">
    <w:abstractNumId w:val="32"/>
  </w:num>
  <w:num w:numId="20">
    <w:abstractNumId w:val="37"/>
  </w:num>
  <w:num w:numId="21">
    <w:abstractNumId w:val="11"/>
  </w:num>
  <w:num w:numId="22">
    <w:abstractNumId w:val="4"/>
  </w:num>
  <w:num w:numId="23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30"/>
  </w:num>
  <w:num w:numId="27">
    <w:abstractNumId w:val="17"/>
  </w:num>
  <w:num w:numId="28">
    <w:abstractNumId w:val="35"/>
  </w:num>
  <w:num w:numId="29">
    <w:abstractNumId w:val="18"/>
  </w:num>
  <w:num w:numId="30">
    <w:abstractNumId w:val="13"/>
  </w:num>
  <w:num w:numId="31">
    <w:abstractNumId w:val="46"/>
  </w:num>
  <w:num w:numId="32">
    <w:abstractNumId w:val="9"/>
  </w:num>
  <w:num w:numId="33">
    <w:abstractNumId w:val="23"/>
  </w:num>
  <w:num w:numId="34">
    <w:abstractNumId w:val="34"/>
  </w:num>
  <w:num w:numId="35">
    <w:abstractNumId w:val="41"/>
  </w:num>
  <w:num w:numId="36">
    <w:abstractNumId w:val="27"/>
  </w:num>
  <w:num w:numId="37">
    <w:abstractNumId w:val="36"/>
  </w:num>
  <w:num w:numId="38">
    <w:abstractNumId w:val="15"/>
  </w:num>
  <w:num w:numId="39">
    <w:abstractNumId w:val="43"/>
  </w:num>
  <w:num w:numId="40">
    <w:abstractNumId w:val="0"/>
  </w:num>
  <w:num w:numId="41">
    <w:abstractNumId w:val="10"/>
  </w:num>
  <w:num w:numId="42">
    <w:abstractNumId w:val="47"/>
  </w:num>
  <w:num w:numId="43">
    <w:abstractNumId w:val="39"/>
  </w:num>
  <w:num w:numId="44">
    <w:abstractNumId w:val="8"/>
  </w:num>
  <w:num w:numId="45">
    <w:abstractNumId w:val="19"/>
  </w:num>
  <w:num w:numId="46">
    <w:abstractNumId w:val="28"/>
  </w:num>
  <w:num w:numId="47">
    <w:abstractNumId w:val="20"/>
  </w:num>
  <w:num w:numId="48">
    <w:abstractNumId w:val="31"/>
  </w:num>
  <w:num w:numId="49">
    <w:abstractNumId w:val="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584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64B"/>
    <w:rsid w:val="00005CE9"/>
    <w:rsid w:val="00005EC7"/>
    <w:rsid w:val="00006026"/>
    <w:rsid w:val="000114E5"/>
    <w:rsid w:val="00012E6A"/>
    <w:rsid w:val="00012FD9"/>
    <w:rsid w:val="0001545F"/>
    <w:rsid w:val="000264CC"/>
    <w:rsid w:val="00026753"/>
    <w:rsid w:val="00030023"/>
    <w:rsid w:val="00031541"/>
    <w:rsid w:val="000315C6"/>
    <w:rsid w:val="000337F0"/>
    <w:rsid w:val="00040988"/>
    <w:rsid w:val="00043570"/>
    <w:rsid w:val="0004376A"/>
    <w:rsid w:val="000455B7"/>
    <w:rsid w:val="00046F85"/>
    <w:rsid w:val="000479F0"/>
    <w:rsid w:val="00047A43"/>
    <w:rsid w:val="0005389F"/>
    <w:rsid w:val="0005390C"/>
    <w:rsid w:val="00055112"/>
    <w:rsid w:val="000565C1"/>
    <w:rsid w:val="000612DD"/>
    <w:rsid w:val="000620C9"/>
    <w:rsid w:val="0006397C"/>
    <w:rsid w:val="0008056A"/>
    <w:rsid w:val="0008377D"/>
    <w:rsid w:val="00085028"/>
    <w:rsid w:val="00087482"/>
    <w:rsid w:val="00087A7A"/>
    <w:rsid w:val="00092D12"/>
    <w:rsid w:val="000944C8"/>
    <w:rsid w:val="000A63D8"/>
    <w:rsid w:val="000A7102"/>
    <w:rsid w:val="000B00B8"/>
    <w:rsid w:val="000B12B3"/>
    <w:rsid w:val="000B1E77"/>
    <w:rsid w:val="000B4784"/>
    <w:rsid w:val="000C12D7"/>
    <w:rsid w:val="000C1E76"/>
    <w:rsid w:val="000C2DA6"/>
    <w:rsid w:val="000C4D25"/>
    <w:rsid w:val="000C51A5"/>
    <w:rsid w:val="000D1647"/>
    <w:rsid w:val="000D1D34"/>
    <w:rsid w:val="000D3013"/>
    <w:rsid w:val="000D393C"/>
    <w:rsid w:val="000D5927"/>
    <w:rsid w:val="000D6DBE"/>
    <w:rsid w:val="000D7D58"/>
    <w:rsid w:val="000D7E6C"/>
    <w:rsid w:val="000E063C"/>
    <w:rsid w:val="000E095A"/>
    <w:rsid w:val="000E3982"/>
    <w:rsid w:val="000F0BDB"/>
    <w:rsid w:val="000F28ED"/>
    <w:rsid w:val="000F4616"/>
    <w:rsid w:val="000F661F"/>
    <w:rsid w:val="000F7608"/>
    <w:rsid w:val="001029D3"/>
    <w:rsid w:val="001128BE"/>
    <w:rsid w:val="00120425"/>
    <w:rsid w:val="0012110C"/>
    <w:rsid w:val="00123363"/>
    <w:rsid w:val="001245C4"/>
    <w:rsid w:val="00124AE9"/>
    <w:rsid w:val="0012594A"/>
    <w:rsid w:val="00126308"/>
    <w:rsid w:val="0013039F"/>
    <w:rsid w:val="00132DE2"/>
    <w:rsid w:val="00134AC3"/>
    <w:rsid w:val="001418D4"/>
    <w:rsid w:val="001469A0"/>
    <w:rsid w:val="00150C32"/>
    <w:rsid w:val="00152A52"/>
    <w:rsid w:val="0015406A"/>
    <w:rsid w:val="0015651C"/>
    <w:rsid w:val="001568BE"/>
    <w:rsid w:val="00157E93"/>
    <w:rsid w:val="00160937"/>
    <w:rsid w:val="00161AC5"/>
    <w:rsid w:val="001634D4"/>
    <w:rsid w:val="00164B6C"/>
    <w:rsid w:val="001650E4"/>
    <w:rsid w:val="00166175"/>
    <w:rsid w:val="00170AAB"/>
    <w:rsid w:val="00170BE4"/>
    <w:rsid w:val="00171015"/>
    <w:rsid w:val="00177A7E"/>
    <w:rsid w:val="001841A9"/>
    <w:rsid w:val="00186C0D"/>
    <w:rsid w:val="001A0B08"/>
    <w:rsid w:val="001A0BC7"/>
    <w:rsid w:val="001A60E8"/>
    <w:rsid w:val="001A7279"/>
    <w:rsid w:val="001B5C57"/>
    <w:rsid w:val="001B7254"/>
    <w:rsid w:val="001C48C4"/>
    <w:rsid w:val="001E4599"/>
    <w:rsid w:val="001E7C92"/>
    <w:rsid w:val="001F45DE"/>
    <w:rsid w:val="001F5297"/>
    <w:rsid w:val="00200D09"/>
    <w:rsid w:val="00200FDD"/>
    <w:rsid w:val="00211401"/>
    <w:rsid w:val="002217AB"/>
    <w:rsid w:val="00223E66"/>
    <w:rsid w:val="0022494D"/>
    <w:rsid w:val="00224E3A"/>
    <w:rsid w:val="00226620"/>
    <w:rsid w:val="00226C7D"/>
    <w:rsid w:val="002275C2"/>
    <w:rsid w:val="00230597"/>
    <w:rsid w:val="0023091D"/>
    <w:rsid w:val="00232355"/>
    <w:rsid w:val="00232449"/>
    <w:rsid w:val="002351FA"/>
    <w:rsid w:val="00246FF2"/>
    <w:rsid w:val="0024753E"/>
    <w:rsid w:val="00247A84"/>
    <w:rsid w:val="002502EB"/>
    <w:rsid w:val="002537F2"/>
    <w:rsid w:val="002558C0"/>
    <w:rsid w:val="00256243"/>
    <w:rsid w:val="0026204D"/>
    <w:rsid w:val="002738EF"/>
    <w:rsid w:val="00274E59"/>
    <w:rsid w:val="00276D32"/>
    <w:rsid w:val="00291AA2"/>
    <w:rsid w:val="00291AB6"/>
    <w:rsid w:val="0029465A"/>
    <w:rsid w:val="00294B46"/>
    <w:rsid w:val="00296684"/>
    <w:rsid w:val="00297FB7"/>
    <w:rsid w:val="002A0BD4"/>
    <w:rsid w:val="002A1058"/>
    <w:rsid w:val="002A17C1"/>
    <w:rsid w:val="002A1A80"/>
    <w:rsid w:val="002A4774"/>
    <w:rsid w:val="002A5648"/>
    <w:rsid w:val="002A7963"/>
    <w:rsid w:val="002A7B17"/>
    <w:rsid w:val="002B086A"/>
    <w:rsid w:val="002B20EE"/>
    <w:rsid w:val="002B2D4E"/>
    <w:rsid w:val="002B40F9"/>
    <w:rsid w:val="002B5435"/>
    <w:rsid w:val="002C1229"/>
    <w:rsid w:val="002C1FF8"/>
    <w:rsid w:val="002C32EA"/>
    <w:rsid w:val="002C3A57"/>
    <w:rsid w:val="002D042E"/>
    <w:rsid w:val="002D5AA6"/>
    <w:rsid w:val="002D7C82"/>
    <w:rsid w:val="002D7E52"/>
    <w:rsid w:val="002E1C3C"/>
    <w:rsid w:val="002E2438"/>
    <w:rsid w:val="002E37CE"/>
    <w:rsid w:val="002E71B7"/>
    <w:rsid w:val="002F376D"/>
    <w:rsid w:val="002F6520"/>
    <w:rsid w:val="002F7905"/>
    <w:rsid w:val="00301F01"/>
    <w:rsid w:val="00305AD9"/>
    <w:rsid w:val="00310664"/>
    <w:rsid w:val="00312B20"/>
    <w:rsid w:val="0031604C"/>
    <w:rsid w:val="0031624E"/>
    <w:rsid w:val="003174FA"/>
    <w:rsid w:val="00320517"/>
    <w:rsid w:val="003205A7"/>
    <w:rsid w:val="00321DB1"/>
    <w:rsid w:val="00324203"/>
    <w:rsid w:val="00335264"/>
    <w:rsid w:val="00340BF2"/>
    <w:rsid w:val="003465A8"/>
    <w:rsid w:val="00351BF0"/>
    <w:rsid w:val="00357514"/>
    <w:rsid w:val="00357C69"/>
    <w:rsid w:val="00360541"/>
    <w:rsid w:val="00364F92"/>
    <w:rsid w:val="00367871"/>
    <w:rsid w:val="00367F29"/>
    <w:rsid w:val="00372622"/>
    <w:rsid w:val="00373EF7"/>
    <w:rsid w:val="003745C5"/>
    <w:rsid w:val="00375105"/>
    <w:rsid w:val="00382271"/>
    <w:rsid w:val="00382539"/>
    <w:rsid w:val="003854E8"/>
    <w:rsid w:val="00392820"/>
    <w:rsid w:val="003A2E35"/>
    <w:rsid w:val="003B4E18"/>
    <w:rsid w:val="003B519F"/>
    <w:rsid w:val="003B7B18"/>
    <w:rsid w:val="003C01A8"/>
    <w:rsid w:val="003C57C4"/>
    <w:rsid w:val="003E07B3"/>
    <w:rsid w:val="003E3197"/>
    <w:rsid w:val="003E3A64"/>
    <w:rsid w:val="003F0F70"/>
    <w:rsid w:val="003F5C78"/>
    <w:rsid w:val="003F6E5C"/>
    <w:rsid w:val="00406C1C"/>
    <w:rsid w:val="004112BF"/>
    <w:rsid w:val="004115A9"/>
    <w:rsid w:val="00413BC6"/>
    <w:rsid w:val="00413FAB"/>
    <w:rsid w:val="00414231"/>
    <w:rsid w:val="00414909"/>
    <w:rsid w:val="00427014"/>
    <w:rsid w:val="00427EBD"/>
    <w:rsid w:val="004305DE"/>
    <w:rsid w:val="00431F78"/>
    <w:rsid w:val="00432E9B"/>
    <w:rsid w:val="00433F5B"/>
    <w:rsid w:val="004419C6"/>
    <w:rsid w:val="00442559"/>
    <w:rsid w:val="004428E0"/>
    <w:rsid w:val="00446E95"/>
    <w:rsid w:val="004533E3"/>
    <w:rsid w:val="00454000"/>
    <w:rsid w:val="00457A62"/>
    <w:rsid w:val="0046040D"/>
    <w:rsid w:val="004675BF"/>
    <w:rsid w:val="0047038F"/>
    <w:rsid w:val="0047086A"/>
    <w:rsid w:val="00473CEC"/>
    <w:rsid w:val="00482251"/>
    <w:rsid w:val="004845F0"/>
    <w:rsid w:val="00486D1A"/>
    <w:rsid w:val="00491028"/>
    <w:rsid w:val="00492DBF"/>
    <w:rsid w:val="00493999"/>
    <w:rsid w:val="00495153"/>
    <w:rsid w:val="004A12E4"/>
    <w:rsid w:val="004A2218"/>
    <w:rsid w:val="004A5D56"/>
    <w:rsid w:val="004A702E"/>
    <w:rsid w:val="004B1649"/>
    <w:rsid w:val="004B223C"/>
    <w:rsid w:val="004B378E"/>
    <w:rsid w:val="004C1867"/>
    <w:rsid w:val="004C206C"/>
    <w:rsid w:val="004C382D"/>
    <w:rsid w:val="004C49B8"/>
    <w:rsid w:val="004C72BE"/>
    <w:rsid w:val="004D613E"/>
    <w:rsid w:val="004D6BB0"/>
    <w:rsid w:val="004E017C"/>
    <w:rsid w:val="004E5DDD"/>
    <w:rsid w:val="004F33C3"/>
    <w:rsid w:val="0050252F"/>
    <w:rsid w:val="00503D91"/>
    <w:rsid w:val="00504B0E"/>
    <w:rsid w:val="00512EBC"/>
    <w:rsid w:val="0051492E"/>
    <w:rsid w:val="00514F4D"/>
    <w:rsid w:val="00516A80"/>
    <w:rsid w:val="00516EAD"/>
    <w:rsid w:val="00517C5E"/>
    <w:rsid w:val="00520D7D"/>
    <w:rsid w:val="005239BB"/>
    <w:rsid w:val="005302DD"/>
    <w:rsid w:val="005311F3"/>
    <w:rsid w:val="00551FAD"/>
    <w:rsid w:val="00555005"/>
    <w:rsid w:val="00556009"/>
    <w:rsid w:val="00556A9E"/>
    <w:rsid w:val="00560CA6"/>
    <w:rsid w:val="00561603"/>
    <w:rsid w:val="005624DE"/>
    <w:rsid w:val="005676DA"/>
    <w:rsid w:val="00570E59"/>
    <w:rsid w:val="005746DA"/>
    <w:rsid w:val="00575063"/>
    <w:rsid w:val="00583180"/>
    <w:rsid w:val="00585578"/>
    <w:rsid w:val="00586A10"/>
    <w:rsid w:val="00587EA8"/>
    <w:rsid w:val="005904A2"/>
    <w:rsid w:val="00595C68"/>
    <w:rsid w:val="00595D29"/>
    <w:rsid w:val="005A020B"/>
    <w:rsid w:val="005A17A7"/>
    <w:rsid w:val="005A2407"/>
    <w:rsid w:val="005A2B29"/>
    <w:rsid w:val="005A3744"/>
    <w:rsid w:val="005A37F9"/>
    <w:rsid w:val="005A5D27"/>
    <w:rsid w:val="005B0082"/>
    <w:rsid w:val="005B025D"/>
    <w:rsid w:val="005B05DF"/>
    <w:rsid w:val="005B304A"/>
    <w:rsid w:val="005B36E9"/>
    <w:rsid w:val="005B4264"/>
    <w:rsid w:val="005B6A3E"/>
    <w:rsid w:val="005C0BA4"/>
    <w:rsid w:val="005C2815"/>
    <w:rsid w:val="005C5891"/>
    <w:rsid w:val="005C7B2C"/>
    <w:rsid w:val="005D15E1"/>
    <w:rsid w:val="005D4008"/>
    <w:rsid w:val="005D5625"/>
    <w:rsid w:val="005D7DCA"/>
    <w:rsid w:val="005E01E3"/>
    <w:rsid w:val="005E41EA"/>
    <w:rsid w:val="005E4D3D"/>
    <w:rsid w:val="005E4F51"/>
    <w:rsid w:val="005E5A98"/>
    <w:rsid w:val="005E5EC5"/>
    <w:rsid w:val="005F42A5"/>
    <w:rsid w:val="005F68A9"/>
    <w:rsid w:val="005F690B"/>
    <w:rsid w:val="006004AC"/>
    <w:rsid w:val="006019F7"/>
    <w:rsid w:val="006025A6"/>
    <w:rsid w:val="00602E96"/>
    <w:rsid w:val="0060430F"/>
    <w:rsid w:val="006134A6"/>
    <w:rsid w:val="00613F9D"/>
    <w:rsid w:val="0061545C"/>
    <w:rsid w:val="00615C78"/>
    <w:rsid w:val="00623E5D"/>
    <w:rsid w:val="006252FF"/>
    <w:rsid w:val="00625581"/>
    <w:rsid w:val="00631D3F"/>
    <w:rsid w:val="00633FCE"/>
    <w:rsid w:val="00634350"/>
    <w:rsid w:val="0064013E"/>
    <w:rsid w:val="0064050E"/>
    <w:rsid w:val="0064094A"/>
    <w:rsid w:val="0065263C"/>
    <w:rsid w:val="006534DF"/>
    <w:rsid w:val="006538DA"/>
    <w:rsid w:val="00655BAD"/>
    <w:rsid w:val="00655BB0"/>
    <w:rsid w:val="00657726"/>
    <w:rsid w:val="0066397D"/>
    <w:rsid w:val="0066520E"/>
    <w:rsid w:val="0066703E"/>
    <w:rsid w:val="00667256"/>
    <w:rsid w:val="00671381"/>
    <w:rsid w:val="0067151F"/>
    <w:rsid w:val="00671BCA"/>
    <w:rsid w:val="006751B8"/>
    <w:rsid w:val="006763F0"/>
    <w:rsid w:val="00677B77"/>
    <w:rsid w:val="00677BD1"/>
    <w:rsid w:val="0068018A"/>
    <w:rsid w:val="006822C2"/>
    <w:rsid w:val="0068417C"/>
    <w:rsid w:val="006854A2"/>
    <w:rsid w:val="00685583"/>
    <w:rsid w:val="00686017"/>
    <w:rsid w:val="0069150C"/>
    <w:rsid w:val="006955B3"/>
    <w:rsid w:val="00695F7F"/>
    <w:rsid w:val="006A60A3"/>
    <w:rsid w:val="006B07FC"/>
    <w:rsid w:val="006B114E"/>
    <w:rsid w:val="006B14BC"/>
    <w:rsid w:val="006B65CA"/>
    <w:rsid w:val="006B6BED"/>
    <w:rsid w:val="006C1CCF"/>
    <w:rsid w:val="006C2F07"/>
    <w:rsid w:val="006C72BE"/>
    <w:rsid w:val="006D57A1"/>
    <w:rsid w:val="006D62A6"/>
    <w:rsid w:val="006E0049"/>
    <w:rsid w:val="006E3D56"/>
    <w:rsid w:val="006F17EF"/>
    <w:rsid w:val="006F218C"/>
    <w:rsid w:val="006F3439"/>
    <w:rsid w:val="006F35E4"/>
    <w:rsid w:val="006F444A"/>
    <w:rsid w:val="00700C57"/>
    <w:rsid w:val="00705648"/>
    <w:rsid w:val="0070681D"/>
    <w:rsid w:val="0071107F"/>
    <w:rsid w:val="00713D0E"/>
    <w:rsid w:val="00717B5C"/>
    <w:rsid w:val="007205A2"/>
    <w:rsid w:val="0072461F"/>
    <w:rsid w:val="0072496D"/>
    <w:rsid w:val="00724F28"/>
    <w:rsid w:val="00725445"/>
    <w:rsid w:val="00736306"/>
    <w:rsid w:val="007420B5"/>
    <w:rsid w:val="00742A04"/>
    <w:rsid w:val="00742FE7"/>
    <w:rsid w:val="00743194"/>
    <w:rsid w:val="00743A8E"/>
    <w:rsid w:val="00746A11"/>
    <w:rsid w:val="007479A5"/>
    <w:rsid w:val="00750AA4"/>
    <w:rsid w:val="00752091"/>
    <w:rsid w:val="00755169"/>
    <w:rsid w:val="007551AB"/>
    <w:rsid w:val="00763F05"/>
    <w:rsid w:val="007669EA"/>
    <w:rsid w:val="00775940"/>
    <w:rsid w:val="007811E0"/>
    <w:rsid w:val="00786F78"/>
    <w:rsid w:val="00791041"/>
    <w:rsid w:val="007949AA"/>
    <w:rsid w:val="00797E18"/>
    <w:rsid w:val="007A259C"/>
    <w:rsid w:val="007A264F"/>
    <w:rsid w:val="007A3E3A"/>
    <w:rsid w:val="007A6E1E"/>
    <w:rsid w:val="007A7510"/>
    <w:rsid w:val="007A7ADC"/>
    <w:rsid w:val="007B2575"/>
    <w:rsid w:val="007C02FD"/>
    <w:rsid w:val="007C3251"/>
    <w:rsid w:val="007C6F0A"/>
    <w:rsid w:val="007D0FC1"/>
    <w:rsid w:val="007D2390"/>
    <w:rsid w:val="007D2BFF"/>
    <w:rsid w:val="007D2CD6"/>
    <w:rsid w:val="007D2E5F"/>
    <w:rsid w:val="007D48D8"/>
    <w:rsid w:val="007E064B"/>
    <w:rsid w:val="007E0F00"/>
    <w:rsid w:val="007E0FD1"/>
    <w:rsid w:val="007E11F0"/>
    <w:rsid w:val="007E2EB1"/>
    <w:rsid w:val="007E56F7"/>
    <w:rsid w:val="007F10C0"/>
    <w:rsid w:val="007F17A0"/>
    <w:rsid w:val="007F1E6D"/>
    <w:rsid w:val="0080060B"/>
    <w:rsid w:val="00800788"/>
    <w:rsid w:val="00800DFC"/>
    <w:rsid w:val="00803B20"/>
    <w:rsid w:val="00804FBB"/>
    <w:rsid w:val="00805356"/>
    <w:rsid w:val="00805445"/>
    <w:rsid w:val="00806FEA"/>
    <w:rsid w:val="008114A8"/>
    <w:rsid w:val="0081166F"/>
    <w:rsid w:val="00815132"/>
    <w:rsid w:val="008222D1"/>
    <w:rsid w:val="0082279F"/>
    <w:rsid w:val="0082589D"/>
    <w:rsid w:val="0082634C"/>
    <w:rsid w:val="008305B2"/>
    <w:rsid w:val="008307DA"/>
    <w:rsid w:val="00830E45"/>
    <w:rsid w:val="00831B31"/>
    <w:rsid w:val="00834628"/>
    <w:rsid w:val="00836D56"/>
    <w:rsid w:val="00836DFA"/>
    <w:rsid w:val="0083744D"/>
    <w:rsid w:val="00837E43"/>
    <w:rsid w:val="00842C73"/>
    <w:rsid w:val="00847789"/>
    <w:rsid w:val="008506F4"/>
    <w:rsid w:val="008515B1"/>
    <w:rsid w:val="00854063"/>
    <w:rsid w:val="008546F8"/>
    <w:rsid w:val="00855093"/>
    <w:rsid w:val="008558B5"/>
    <w:rsid w:val="0085718F"/>
    <w:rsid w:val="00861891"/>
    <w:rsid w:val="00862F04"/>
    <w:rsid w:val="00863CCC"/>
    <w:rsid w:val="00871552"/>
    <w:rsid w:val="00871A9C"/>
    <w:rsid w:val="00874030"/>
    <w:rsid w:val="0087602D"/>
    <w:rsid w:val="00887F9E"/>
    <w:rsid w:val="0089054F"/>
    <w:rsid w:val="00890A07"/>
    <w:rsid w:val="0089779E"/>
    <w:rsid w:val="008A19B0"/>
    <w:rsid w:val="008A3E45"/>
    <w:rsid w:val="008B279F"/>
    <w:rsid w:val="008B53F0"/>
    <w:rsid w:val="008B7E63"/>
    <w:rsid w:val="008C39FE"/>
    <w:rsid w:val="008C4623"/>
    <w:rsid w:val="008C6DBE"/>
    <w:rsid w:val="008D23A6"/>
    <w:rsid w:val="008E12A2"/>
    <w:rsid w:val="008E2365"/>
    <w:rsid w:val="008E502B"/>
    <w:rsid w:val="008E67DD"/>
    <w:rsid w:val="008F1260"/>
    <w:rsid w:val="008F38E8"/>
    <w:rsid w:val="008F4F88"/>
    <w:rsid w:val="008F5E33"/>
    <w:rsid w:val="008F6ED4"/>
    <w:rsid w:val="00902D01"/>
    <w:rsid w:val="009038C1"/>
    <w:rsid w:val="00907DE4"/>
    <w:rsid w:val="009119E1"/>
    <w:rsid w:val="00912CE6"/>
    <w:rsid w:val="009134EB"/>
    <w:rsid w:val="00914EF2"/>
    <w:rsid w:val="0092139A"/>
    <w:rsid w:val="00931629"/>
    <w:rsid w:val="00932129"/>
    <w:rsid w:val="00946DEC"/>
    <w:rsid w:val="00952204"/>
    <w:rsid w:val="00954AB7"/>
    <w:rsid w:val="009551E7"/>
    <w:rsid w:val="009612EA"/>
    <w:rsid w:val="00962D07"/>
    <w:rsid w:val="009706A7"/>
    <w:rsid w:val="00971041"/>
    <w:rsid w:val="00973EE6"/>
    <w:rsid w:val="009749CD"/>
    <w:rsid w:val="00977A71"/>
    <w:rsid w:val="00981E04"/>
    <w:rsid w:val="0098288B"/>
    <w:rsid w:val="0098501C"/>
    <w:rsid w:val="00986011"/>
    <w:rsid w:val="009861B2"/>
    <w:rsid w:val="0098638C"/>
    <w:rsid w:val="00987858"/>
    <w:rsid w:val="00990850"/>
    <w:rsid w:val="00991BDF"/>
    <w:rsid w:val="009934B8"/>
    <w:rsid w:val="00995D9F"/>
    <w:rsid w:val="009A1FC9"/>
    <w:rsid w:val="009B0352"/>
    <w:rsid w:val="009B2435"/>
    <w:rsid w:val="009B50DA"/>
    <w:rsid w:val="009C2084"/>
    <w:rsid w:val="009C3CAC"/>
    <w:rsid w:val="009C3D07"/>
    <w:rsid w:val="009C51EA"/>
    <w:rsid w:val="009C68B0"/>
    <w:rsid w:val="009D1267"/>
    <w:rsid w:val="009D7166"/>
    <w:rsid w:val="009D79F6"/>
    <w:rsid w:val="009E0308"/>
    <w:rsid w:val="009E0CDA"/>
    <w:rsid w:val="009E4C94"/>
    <w:rsid w:val="009E4F05"/>
    <w:rsid w:val="009F39CE"/>
    <w:rsid w:val="009F5132"/>
    <w:rsid w:val="009F5C57"/>
    <w:rsid w:val="009F6A71"/>
    <w:rsid w:val="00A06E62"/>
    <w:rsid w:val="00A10510"/>
    <w:rsid w:val="00A13774"/>
    <w:rsid w:val="00A1586E"/>
    <w:rsid w:val="00A15BFF"/>
    <w:rsid w:val="00A17862"/>
    <w:rsid w:val="00A20275"/>
    <w:rsid w:val="00A236E0"/>
    <w:rsid w:val="00A244BD"/>
    <w:rsid w:val="00A25050"/>
    <w:rsid w:val="00A261EA"/>
    <w:rsid w:val="00A31584"/>
    <w:rsid w:val="00A34AFD"/>
    <w:rsid w:val="00A41AE7"/>
    <w:rsid w:val="00A47723"/>
    <w:rsid w:val="00A47913"/>
    <w:rsid w:val="00A50615"/>
    <w:rsid w:val="00A61214"/>
    <w:rsid w:val="00A722A9"/>
    <w:rsid w:val="00A7724D"/>
    <w:rsid w:val="00A8393B"/>
    <w:rsid w:val="00A83BD6"/>
    <w:rsid w:val="00A847E3"/>
    <w:rsid w:val="00A84B9D"/>
    <w:rsid w:val="00A8545F"/>
    <w:rsid w:val="00A85A25"/>
    <w:rsid w:val="00A85D93"/>
    <w:rsid w:val="00A87586"/>
    <w:rsid w:val="00A90B72"/>
    <w:rsid w:val="00A90E18"/>
    <w:rsid w:val="00A94360"/>
    <w:rsid w:val="00A95531"/>
    <w:rsid w:val="00AA126B"/>
    <w:rsid w:val="00AA20AD"/>
    <w:rsid w:val="00AA2C76"/>
    <w:rsid w:val="00AA3BDB"/>
    <w:rsid w:val="00AA5E29"/>
    <w:rsid w:val="00AA6866"/>
    <w:rsid w:val="00AB0E6D"/>
    <w:rsid w:val="00AB14F6"/>
    <w:rsid w:val="00AB29E1"/>
    <w:rsid w:val="00AB363D"/>
    <w:rsid w:val="00AB4AE8"/>
    <w:rsid w:val="00AB5C42"/>
    <w:rsid w:val="00AC1923"/>
    <w:rsid w:val="00AC1F37"/>
    <w:rsid w:val="00AC4C5E"/>
    <w:rsid w:val="00AC5528"/>
    <w:rsid w:val="00AC7DE0"/>
    <w:rsid w:val="00AD489D"/>
    <w:rsid w:val="00AD53EC"/>
    <w:rsid w:val="00AD5CB1"/>
    <w:rsid w:val="00AE1155"/>
    <w:rsid w:val="00AE3257"/>
    <w:rsid w:val="00AE3762"/>
    <w:rsid w:val="00AE6478"/>
    <w:rsid w:val="00AE6C76"/>
    <w:rsid w:val="00AF0845"/>
    <w:rsid w:val="00AF14E3"/>
    <w:rsid w:val="00AF1DEE"/>
    <w:rsid w:val="00AF2C5A"/>
    <w:rsid w:val="00AF2EF7"/>
    <w:rsid w:val="00AF4314"/>
    <w:rsid w:val="00AF5D89"/>
    <w:rsid w:val="00B00100"/>
    <w:rsid w:val="00B0291E"/>
    <w:rsid w:val="00B02DDF"/>
    <w:rsid w:val="00B03156"/>
    <w:rsid w:val="00B03EE6"/>
    <w:rsid w:val="00B100D4"/>
    <w:rsid w:val="00B130FA"/>
    <w:rsid w:val="00B1419A"/>
    <w:rsid w:val="00B14EF3"/>
    <w:rsid w:val="00B15409"/>
    <w:rsid w:val="00B16D0A"/>
    <w:rsid w:val="00B1754B"/>
    <w:rsid w:val="00B2478E"/>
    <w:rsid w:val="00B3451E"/>
    <w:rsid w:val="00B36BD8"/>
    <w:rsid w:val="00B37348"/>
    <w:rsid w:val="00B45974"/>
    <w:rsid w:val="00B509BB"/>
    <w:rsid w:val="00B50A35"/>
    <w:rsid w:val="00B57D42"/>
    <w:rsid w:val="00B57F4B"/>
    <w:rsid w:val="00B6071C"/>
    <w:rsid w:val="00B62E52"/>
    <w:rsid w:val="00B64070"/>
    <w:rsid w:val="00B644ED"/>
    <w:rsid w:val="00B673C6"/>
    <w:rsid w:val="00B70C85"/>
    <w:rsid w:val="00B70D3D"/>
    <w:rsid w:val="00B718FB"/>
    <w:rsid w:val="00B73410"/>
    <w:rsid w:val="00B7454D"/>
    <w:rsid w:val="00B757CC"/>
    <w:rsid w:val="00B770FD"/>
    <w:rsid w:val="00B84BD5"/>
    <w:rsid w:val="00B84D66"/>
    <w:rsid w:val="00B90B7B"/>
    <w:rsid w:val="00B90E84"/>
    <w:rsid w:val="00B94619"/>
    <w:rsid w:val="00B950CC"/>
    <w:rsid w:val="00B95A85"/>
    <w:rsid w:val="00BA3C36"/>
    <w:rsid w:val="00BA5C3A"/>
    <w:rsid w:val="00BB0A66"/>
    <w:rsid w:val="00BB1EA1"/>
    <w:rsid w:val="00BB2329"/>
    <w:rsid w:val="00BB4B77"/>
    <w:rsid w:val="00BB5BE9"/>
    <w:rsid w:val="00BB6367"/>
    <w:rsid w:val="00BB6D6F"/>
    <w:rsid w:val="00BB6F07"/>
    <w:rsid w:val="00BC232A"/>
    <w:rsid w:val="00BC42B4"/>
    <w:rsid w:val="00BC4714"/>
    <w:rsid w:val="00BC7600"/>
    <w:rsid w:val="00BD0F5A"/>
    <w:rsid w:val="00BD5A97"/>
    <w:rsid w:val="00BD6D71"/>
    <w:rsid w:val="00BD7C58"/>
    <w:rsid w:val="00BE445F"/>
    <w:rsid w:val="00BE4E7C"/>
    <w:rsid w:val="00BE6661"/>
    <w:rsid w:val="00BF035B"/>
    <w:rsid w:val="00BF0A75"/>
    <w:rsid w:val="00BF1358"/>
    <w:rsid w:val="00BF1E2D"/>
    <w:rsid w:val="00BF202E"/>
    <w:rsid w:val="00BF34C4"/>
    <w:rsid w:val="00C02918"/>
    <w:rsid w:val="00C040B2"/>
    <w:rsid w:val="00C0517B"/>
    <w:rsid w:val="00C14DE8"/>
    <w:rsid w:val="00C201F1"/>
    <w:rsid w:val="00C207D4"/>
    <w:rsid w:val="00C20A2B"/>
    <w:rsid w:val="00C241E8"/>
    <w:rsid w:val="00C308EB"/>
    <w:rsid w:val="00C317EA"/>
    <w:rsid w:val="00C33D68"/>
    <w:rsid w:val="00C34E94"/>
    <w:rsid w:val="00C501C6"/>
    <w:rsid w:val="00C60781"/>
    <w:rsid w:val="00C6180E"/>
    <w:rsid w:val="00C652EB"/>
    <w:rsid w:val="00C655B2"/>
    <w:rsid w:val="00C65893"/>
    <w:rsid w:val="00C7005D"/>
    <w:rsid w:val="00C76D63"/>
    <w:rsid w:val="00C8480D"/>
    <w:rsid w:val="00C90B08"/>
    <w:rsid w:val="00C9683E"/>
    <w:rsid w:val="00CA0570"/>
    <w:rsid w:val="00CA14F0"/>
    <w:rsid w:val="00CA3A81"/>
    <w:rsid w:val="00CA59FA"/>
    <w:rsid w:val="00CA7A92"/>
    <w:rsid w:val="00CB2317"/>
    <w:rsid w:val="00CB557F"/>
    <w:rsid w:val="00CB68BA"/>
    <w:rsid w:val="00CB739A"/>
    <w:rsid w:val="00CC05FE"/>
    <w:rsid w:val="00CC34E8"/>
    <w:rsid w:val="00CC46A8"/>
    <w:rsid w:val="00CD1579"/>
    <w:rsid w:val="00CD240D"/>
    <w:rsid w:val="00CD2F27"/>
    <w:rsid w:val="00CD3A31"/>
    <w:rsid w:val="00CD59DF"/>
    <w:rsid w:val="00CD5DBF"/>
    <w:rsid w:val="00CD6B9D"/>
    <w:rsid w:val="00CE1BF6"/>
    <w:rsid w:val="00CE7EFE"/>
    <w:rsid w:val="00CF15BF"/>
    <w:rsid w:val="00CF249E"/>
    <w:rsid w:val="00CF3176"/>
    <w:rsid w:val="00CF4B41"/>
    <w:rsid w:val="00CF528F"/>
    <w:rsid w:val="00CF552D"/>
    <w:rsid w:val="00CF728E"/>
    <w:rsid w:val="00D01243"/>
    <w:rsid w:val="00D04079"/>
    <w:rsid w:val="00D07DA8"/>
    <w:rsid w:val="00D07DEF"/>
    <w:rsid w:val="00D1292C"/>
    <w:rsid w:val="00D129BA"/>
    <w:rsid w:val="00D13C92"/>
    <w:rsid w:val="00D154A5"/>
    <w:rsid w:val="00D16547"/>
    <w:rsid w:val="00D27BB9"/>
    <w:rsid w:val="00D31B17"/>
    <w:rsid w:val="00D34E92"/>
    <w:rsid w:val="00D35D3E"/>
    <w:rsid w:val="00D361DF"/>
    <w:rsid w:val="00D36E6C"/>
    <w:rsid w:val="00D37404"/>
    <w:rsid w:val="00D410E6"/>
    <w:rsid w:val="00D447F6"/>
    <w:rsid w:val="00D47FF3"/>
    <w:rsid w:val="00D51985"/>
    <w:rsid w:val="00D524AB"/>
    <w:rsid w:val="00D613B9"/>
    <w:rsid w:val="00D6204C"/>
    <w:rsid w:val="00D65C7F"/>
    <w:rsid w:val="00D670E8"/>
    <w:rsid w:val="00D70106"/>
    <w:rsid w:val="00D70477"/>
    <w:rsid w:val="00D70FDB"/>
    <w:rsid w:val="00D71480"/>
    <w:rsid w:val="00D7254E"/>
    <w:rsid w:val="00D72E17"/>
    <w:rsid w:val="00D7409E"/>
    <w:rsid w:val="00D76FFE"/>
    <w:rsid w:val="00D8257E"/>
    <w:rsid w:val="00D85513"/>
    <w:rsid w:val="00D86B67"/>
    <w:rsid w:val="00D918A0"/>
    <w:rsid w:val="00D91B9A"/>
    <w:rsid w:val="00DA13DE"/>
    <w:rsid w:val="00DA2AFC"/>
    <w:rsid w:val="00DA354F"/>
    <w:rsid w:val="00DA6592"/>
    <w:rsid w:val="00DA6955"/>
    <w:rsid w:val="00DB00CC"/>
    <w:rsid w:val="00DB46EC"/>
    <w:rsid w:val="00DC4768"/>
    <w:rsid w:val="00DC6031"/>
    <w:rsid w:val="00DD01CA"/>
    <w:rsid w:val="00DD3662"/>
    <w:rsid w:val="00DD5A75"/>
    <w:rsid w:val="00DD634E"/>
    <w:rsid w:val="00DE1C79"/>
    <w:rsid w:val="00DE3AC8"/>
    <w:rsid w:val="00DE667F"/>
    <w:rsid w:val="00DF3AF5"/>
    <w:rsid w:val="00DF5ADB"/>
    <w:rsid w:val="00DF6F3B"/>
    <w:rsid w:val="00DF72A4"/>
    <w:rsid w:val="00DF74FD"/>
    <w:rsid w:val="00E02420"/>
    <w:rsid w:val="00E04D7D"/>
    <w:rsid w:val="00E12812"/>
    <w:rsid w:val="00E13137"/>
    <w:rsid w:val="00E13660"/>
    <w:rsid w:val="00E1416B"/>
    <w:rsid w:val="00E16D19"/>
    <w:rsid w:val="00E20A0D"/>
    <w:rsid w:val="00E23E19"/>
    <w:rsid w:val="00E25415"/>
    <w:rsid w:val="00E256BF"/>
    <w:rsid w:val="00E25970"/>
    <w:rsid w:val="00E27264"/>
    <w:rsid w:val="00E30617"/>
    <w:rsid w:val="00E307F6"/>
    <w:rsid w:val="00E3081F"/>
    <w:rsid w:val="00E3230E"/>
    <w:rsid w:val="00E32822"/>
    <w:rsid w:val="00E370D2"/>
    <w:rsid w:val="00E40A79"/>
    <w:rsid w:val="00E44574"/>
    <w:rsid w:val="00E458E0"/>
    <w:rsid w:val="00E46A31"/>
    <w:rsid w:val="00E46A74"/>
    <w:rsid w:val="00E470E7"/>
    <w:rsid w:val="00E509A9"/>
    <w:rsid w:val="00E568EE"/>
    <w:rsid w:val="00E56F9A"/>
    <w:rsid w:val="00E60515"/>
    <w:rsid w:val="00E607A3"/>
    <w:rsid w:val="00E62A3C"/>
    <w:rsid w:val="00E63DF5"/>
    <w:rsid w:val="00E65092"/>
    <w:rsid w:val="00E70C7B"/>
    <w:rsid w:val="00E71BF5"/>
    <w:rsid w:val="00E80527"/>
    <w:rsid w:val="00E82144"/>
    <w:rsid w:val="00E87B04"/>
    <w:rsid w:val="00E90B0D"/>
    <w:rsid w:val="00E963AB"/>
    <w:rsid w:val="00E96EEB"/>
    <w:rsid w:val="00EA0995"/>
    <w:rsid w:val="00EA1145"/>
    <w:rsid w:val="00EA44CA"/>
    <w:rsid w:val="00EA672E"/>
    <w:rsid w:val="00EB143A"/>
    <w:rsid w:val="00EB20CA"/>
    <w:rsid w:val="00EB433D"/>
    <w:rsid w:val="00EB5B04"/>
    <w:rsid w:val="00EB5FED"/>
    <w:rsid w:val="00EC3629"/>
    <w:rsid w:val="00EC5622"/>
    <w:rsid w:val="00ED22E0"/>
    <w:rsid w:val="00ED2EA0"/>
    <w:rsid w:val="00ED7EA7"/>
    <w:rsid w:val="00EE22B5"/>
    <w:rsid w:val="00EE23F2"/>
    <w:rsid w:val="00EF1517"/>
    <w:rsid w:val="00EF36E0"/>
    <w:rsid w:val="00F01803"/>
    <w:rsid w:val="00F01E4A"/>
    <w:rsid w:val="00F067E5"/>
    <w:rsid w:val="00F114EB"/>
    <w:rsid w:val="00F1397B"/>
    <w:rsid w:val="00F153D7"/>
    <w:rsid w:val="00F24A60"/>
    <w:rsid w:val="00F24AEA"/>
    <w:rsid w:val="00F24E0A"/>
    <w:rsid w:val="00F31F90"/>
    <w:rsid w:val="00F324C7"/>
    <w:rsid w:val="00F334FC"/>
    <w:rsid w:val="00F33F3D"/>
    <w:rsid w:val="00F3781A"/>
    <w:rsid w:val="00F41BA9"/>
    <w:rsid w:val="00F6181A"/>
    <w:rsid w:val="00F62418"/>
    <w:rsid w:val="00F62CF6"/>
    <w:rsid w:val="00F634EB"/>
    <w:rsid w:val="00F66874"/>
    <w:rsid w:val="00F730DF"/>
    <w:rsid w:val="00F77B2E"/>
    <w:rsid w:val="00F808A0"/>
    <w:rsid w:val="00F842FE"/>
    <w:rsid w:val="00F84F87"/>
    <w:rsid w:val="00F86764"/>
    <w:rsid w:val="00F91893"/>
    <w:rsid w:val="00F92A20"/>
    <w:rsid w:val="00F937DD"/>
    <w:rsid w:val="00F96CE6"/>
    <w:rsid w:val="00F9780C"/>
    <w:rsid w:val="00FA00AC"/>
    <w:rsid w:val="00FA511B"/>
    <w:rsid w:val="00FA6C9F"/>
    <w:rsid w:val="00FA71BA"/>
    <w:rsid w:val="00FA7928"/>
    <w:rsid w:val="00FA7A35"/>
    <w:rsid w:val="00FB20D6"/>
    <w:rsid w:val="00FB5649"/>
    <w:rsid w:val="00FB5952"/>
    <w:rsid w:val="00FC2A7E"/>
    <w:rsid w:val="00FC45C9"/>
    <w:rsid w:val="00FC5EF8"/>
    <w:rsid w:val="00FC68A0"/>
    <w:rsid w:val="00FC7350"/>
    <w:rsid w:val="00FC75E7"/>
    <w:rsid w:val="00FD52A5"/>
    <w:rsid w:val="00FD6C5B"/>
    <w:rsid w:val="00FE0A07"/>
    <w:rsid w:val="00FE0D56"/>
    <w:rsid w:val="00FE16DE"/>
    <w:rsid w:val="00FE2326"/>
    <w:rsid w:val="00FE5121"/>
    <w:rsid w:val="00FE7514"/>
    <w:rsid w:val="00FF0E20"/>
    <w:rsid w:val="00FF1C5A"/>
    <w:rsid w:val="00FF3CBB"/>
    <w:rsid w:val="00FF4903"/>
    <w:rsid w:val="00FF5C77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  <o:colormru v:ext="edit" colors="#fc6,#f96,#ecac5e,#9f9,#cf9,#6f9,#ffc,#cc0"/>
    </o:shapedefaults>
    <o:shapelayout v:ext="edit">
      <o:idmap v:ext="edit" data="1"/>
    </o:shapelayout>
  </w:shapeDefaults>
  <w:decimalSymbol w:val="."/>
  <w:listSeparator w:val=","/>
  <w14:docId w14:val="57EBC17F"/>
  <w15:docId w15:val="{7B6BA2C0-B70D-4340-82B2-C0F4388E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24F28"/>
    <w:pPr>
      <w:spacing w:before="40" w:after="40"/>
    </w:pPr>
    <w:rPr>
      <w:rFonts w:asciiTheme="majorHAnsi" w:hAnsiTheme="majorHAnsi"/>
      <w:kern w:val="32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AE3762"/>
    <w:pPr>
      <w:keepNext/>
      <w:numPr>
        <w:numId w:val="26"/>
      </w:numPr>
      <w:tabs>
        <w:tab w:val="clear" w:pos="900"/>
      </w:tabs>
      <w:spacing w:beforeLines="40" w:afterLines="40"/>
      <w:ind w:left="360"/>
      <w:outlineLvl w:val="0"/>
    </w:pPr>
    <w:rPr>
      <w:rFonts w:asciiTheme="minorHAnsi" w:hAnsiTheme="minorHAnsi" w:cs="Arial"/>
      <w:b/>
      <w:bCs/>
      <w:sz w:val="32"/>
      <w:szCs w:val="26"/>
    </w:rPr>
  </w:style>
  <w:style w:type="paragraph" w:styleId="Heading2">
    <w:name w:val="heading 2"/>
    <w:basedOn w:val="Heading1"/>
    <w:next w:val="Normal"/>
    <w:autoRedefine/>
    <w:qFormat/>
    <w:rsid w:val="00AE3762"/>
    <w:pPr>
      <w:numPr>
        <w:ilvl w:val="1"/>
      </w:numPr>
      <w:tabs>
        <w:tab w:val="clear" w:pos="1530"/>
        <w:tab w:val="num" w:pos="540"/>
      </w:tabs>
      <w:ind w:left="0" w:firstLine="0"/>
      <w:outlineLvl w:val="1"/>
    </w:pPr>
    <w:rPr>
      <w:kern w:val="0"/>
      <w:sz w:val="28"/>
      <w:szCs w:val="36"/>
    </w:rPr>
  </w:style>
  <w:style w:type="paragraph" w:styleId="Heading3">
    <w:name w:val="heading 3"/>
    <w:basedOn w:val="Heading2"/>
    <w:next w:val="Normal"/>
    <w:autoRedefine/>
    <w:qFormat/>
    <w:rsid w:val="009E4C94"/>
    <w:pPr>
      <w:numPr>
        <w:ilvl w:val="2"/>
      </w:numPr>
      <w:tabs>
        <w:tab w:val="clear" w:pos="2520"/>
        <w:tab w:val="num" w:pos="540"/>
      </w:tabs>
      <w:ind w:left="0" w:firstLine="0"/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16A80"/>
    <w:rPr>
      <w:b/>
      <w:bCs/>
      <w:sz w:val="20"/>
      <w:szCs w:val="20"/>
    </w:rPr>
  </w:style>
  <w:style w:type="paragraph" w:customStyle="1" w:styleId="Body">
    <w:name w:val="Body"/>
    <w:basedOn w:val="Normal"/>
    <w:rsid w:val="00516A80"/>
    <w:pPr>
      <w:spacing w:before="0" w:after="240"/>
    </w:pPr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sid w:val="00516A80"/>
    <w:rPr>
      <w:sz w:val="16"/>
      <w:szCs w:val="16"/>
    </w:rPr>
  </w:style>
  <w:style w:type="paragraph" w:styleId="BalloonText">
    <w:name w:val="Balloon Text"/>
    <w:basedOn w:val="Normal"/>
    <w:semiHidden/>
    <w:rsid w:val="00516A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516A80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semiHidden/>
    <w:rsid w:val="00516A80"/>
    <w:rPr>
      <w:sz w:val="20"/>
      <w:szCs w:val="20"/>
    </w:rPr>
  </w:style>
  <w:style w:type="paragraph" w:styleId="Footer">
    <w:name w:val="footer"/>
    <w:basedOn w:val="Normal"/>
    <w:rsid w:val="000565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65C1"/>
  </w:style>
  <w:style w:type="paragraph" w:styleId="CommentSubject">
    <w:name w:val="annotation subject"/>
    <w:basedOn w:val="CommentText"/>
    <w:next w:val="CommentText"/>
    <w:semiHidden/>
    <w:rsid w:val="00B02DDF"/>
    <w:rPr>
      <w:b/>
      <w:bCs/>
    </w:rPr>
  </w:style>
  <w:style w:type="paragraph" w:styleId="Header">
    <w:name w:val="header"/>
    <w:basedOn w:val="Normal"/>
    <w:rsid w:val="00B02DDF"/>
    <w:pPr>
      <w:tabs>
        <w:tab w:val="center" w:pos="4320"/>
        <w:tab w:val="right" w:pos="8640"/>
      </w:tabs>
    </w:pPr>
  </w:style>
  <w:style w:type="paragraph" w:customStyle="1" w:styleId="Reference">
    <w:name w:val="Reference"/>
    <w:basedOn w:val="Normal"/>
    <w:rsid w:val="002A4774"/>
    <w:pPr>
      <w:widowControl w:val="0"/>
      <w:numPr>
        <w:numId w:val="37"/>
      </w:numPr>
      <w:spacing w:before="60" w:after="0" w:line="240" w:lineRule="exact"/>
    </w:pPr>
    <w:rPr>
      <w:rFonts w:eastAsia="SimSun"/>
      <w:sz w:val="20"/>
      <w:szCs w:val="48"/>
    </w:rPr>
  </w:style>
  <w:style w:type="character" w:styleId="Hyperlink">
    <w:name w:val="Hyperlink"/>
    <w:basedOn w:val="DefaultParagraphFont"/>
    <w:rsid w:val="00AB363D"/>
    <w:rPr>
      <w:color w:val="0000FF"/>
      <w:u w:val="single"/>
    </w:rPr>
  </w:style>
  <w:style w:type="character" w:styleId="Emphasis">
    <w:name w:val="Emphasis"/>
    <w:basedOn w:val="DefaultParagraphFont"/>
    <w:qFormat/>
    <w:rsid w:val="00551FAD"/>
    <w:rPr>
      <w:i/>
      <w:iCs/>
    </w:rPr>
  </w:style>
  <w:style w:type="table" w:styleId="TableGrid">
    <w:name w:val="Table Grid"/>
    <w:basedOn w:val="TableNormal"/>
    <w:rsid w:val="00297FB7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E376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E37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Vanderbilt University EECS/ISIS</Company>
  <LinksUpToDate>false</LinksUpToDate>
  <CharactersWithSpaces>2550</CharactersWithSpaces>
  <SharedDoc>false</SharedDoc>
  <HLinks>
    <vt:vector size="18" baseType="variant">
      <vt:variant>
        <vt:i4>4063273</vt:i4>
      </vt:variant>
      <vt:variant>
        <vt:i4>126</vt:i4>
      </vt:variant>
      <vt:variant>
        <vt:i4>0</vt:i4>
      </vt:variant>
      <vt:variant>
        <vt:i4>5</vt:i4>
      </vt:variant>
      <vt:variant>
        <vt:lpwstr>http://www.emulab.net/</vt:lpwstr>
      </vt:variant>
      <vt:variant>
        <vt:lpwstr/>
      </vt:variant>
      <vt:variant>
        <vt:i4>2293795</vt:i4>
      </vt:variant>
      <vt:variant>
        <vt:i4>123</vt:i4>
      </vt:variant>
      <vt:variant>
        <vt:i4>0</vt:i4>
      </vt:variant>
      <vt:variant>
        <vt:i4>5</vt:i4>
      </vt:variant>
      <vt:variant>
        <vt:lpwstr>http://www.tpc.org/tpcw</vt:lpwstr>
      </vt:variant>
      <vt:variant>
        <vt:lpwstr/>
      </vt:variant>
      <vt:variant>
        <vt:i4>4653058</vt:i4>
      </vt:variant>
      <vt:variant>
        <vt:i4>120</vt:i4>
      </vt:variant>
      <vt:variant>
        <vt:i4>0</vt:i4>
      </vt:variant>
      <vt:variant>
        <vt:i4>5</vt:i4>
      </vt:variant>
      <vt:variant>
        <vt:lpwstr>www.isis.vanderbilt.edu/projects/gme/Doc.html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Sherif Abdelwahed</dc:creator>
  <cp:lastModifiedBy>Sherif Abdelwahed</cp:lastModifiedBy>
  <cp:revision>20</cp:revision>
  <cp:lastPrinted>2004-05-19T18:40:00Z</cp:lastPrinted>
  <dcterms:created xsi:type="dcterms:W3CDTF">2006-01-06T21:30:00Z</dcterms:created>
  <dcterms:modified xsi:type="dcterms:W3CDTF">2019-10-16T19:50:00Z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2134106904</vt:i4>
  </property>
  <property fmtid="{D5CDD505-2E9C-101B-9397-08002B2CF9AE}" pid="3" name="_EmailSubject">
    <vt:lpwstr>updated proposal</vt:lpwstr>
  </property>
  <property fmtid="{D5CDD505-2E9C-101B-9397-08002B2CF9AE}" pid="4" name="_AuthorEmail">
    <vt:lpwstr>gabor@isis.vanderbilt.edu</vt:lpwstr>
  </property>
  <property fmtid="{D5CDD505-2E9C-101B-9397-08002B2CF9AE}" pid="5" name="_AuthorEmailDisplayName">
    <vt:lpwstr>Gabor Karsai</vt:lpwstr>
  </property>
  <property fmtid="{D5CDD505-2E9C-101B-9397-08002B2CF9AE}" pid="6" name="_ReviewingToolsShownOnce">
    <vt:lpwstr/>
  </property>
</Properties>
</file>